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14:paraId="6B016DAB" w14:textId="77777777" w:rsidR="00337421" w:rsidRPr="0043382B" w:rsidRDefault="00337421" w:rsidP="00337421">
          <w:pPr>
            <w:pStyle w:val="Title"/>
            <w:jc w:val="center"/>
            <w:rPr>
              <w:sz w:val="220"/>
            </w:rPr>
          </w:pPr>
          <w:r w:rsidRPr="0043382B">
            <w:rPr>
              <w:sz w:val="160"/>
            </w:rPr>
            <w:t>Isotope</w:t>
          </w:r>
        </w:p>
        <w:p w14:paraId="30D9197B" w14:textId="77777777" w:rsidR="00337421" w:rsidRDefault="00337421" w:rsidP="00337421">
          <w:pPr>
            <w:pStyle w:val="Subtitle"/>
            <w:jc w:val="center"/>
            <w:rPr>
              <w:rStyle w:val="SubtleEmphasis"/>
            </w:rPr>
          </w:pPr>
          <w:r w:rsidRPr="0043382B">
            <w:rPr>
              <w:rStyle w:val="SubtleEmphasis"/>
            </w:rPr>
            <w:t>USB HID Emulation for Embedded Devices</w:t>
          </w:r>
        </w:p>
        <w:p w14:paraId="13B34DF1" w14:textId="77777777" w:rsidR="00337421" w:rsidRDefault="00337421" w:rsidP="00337421">
          <w:pPr>
            <w:jc w:val="center"/>
          </w:pPr>
          <w:r>
            <w:t>Benjamin Matthew Pannell</w:t>
          </w:r>
        </w:p>
        <w:p w14:paraId="60C1CA40" w14:textId="77777777" w:rsidR="00337421" w:rsidRDefault="00337421" w:rsidP="00337421">
          <w:pPr>
            <w:pStyle w:val="NoSpacing"/>
            <w:tabs>
              <w:tab w:val="right" w:pos="4111"/>
              <w:tab w:val="left" w:pos="4253"/>
            </w:tabs>
          </w:pPr>
          <w:r>
            <w:rPr>
              <w:b/>
            </w:rPr>
            <w:tab/>
            <w:t>STUDY LEADER</w:t>
          </w:r>
          <w:r>
            <w:t xml:space="preserve"> </w:t>
          </w:r>
          <w:r>
            <w:tab/>
            <w:t xml:space="preserve">Professor Thomas </w:t>
          </w:r>
          <w:proofErr w:type="spellStart"/>
          <w:r>
            <w:t>Niesler</w:t>
          </w:r>
          <w:proofErr w:type="spellEnd"/>
        </w:p>
        <w:p w14:paraId="0578DFD5" w14:textId="77777777" w:rsidR="00337421" w:rsidRDefault="00337421" w:rsidP="00337421">
          <w:pPr>
            <w:pStyle w:val="NoSpacing"/>
            <w:tabs>
              <w:tab w:val="right" w:pos="4111"/>
              <w:tab w:val="left" w:pos="4253"/>
            </w:tabs>
          </w:pPr>
          <w:r>
            <w:rPr>
              <w:b/>
            </w:rPr>
            <w:tab/>
            <w:t>DATE</w:t>
          </w:r>
          <w:r>
            <w:t xml:space="preserve"> </w:t>
          </w:r>
          <w:r>
            <w:tab/>
            <w:t>August 2014</w:t>
          </w:r>
        </w:p>
        <w:p w14:paraId="092F950C" w14:textId="77777777" w:rsidR="00001D7F" w:rsidRDefault="00001D7F" w:rsidP="00337421">
          <w:pPr>
            <w:pStyle w:val="NoSpacing"/>
            <w:tabs>
              <w:tab w:val="right" w:pos="4111"/>
              <w:tab w:val="left" w:pos="4253"/>
            </w:tabs>
          </w:pPr>
        </w:p>
        <w:p w14:paraId="01759659" w14:textId="77777777" w:rsidR="00001D7F" w:rsidRDefault="00001D7F" w:rsidP="00337421">
          <w:pPr>
            <w:pStyle w:val="NoSpacing"/>
            <w:tabs>
              <w:tab w:val="right" w:pos="4111"/>
              <w:tab w:val="left" w:pos="4253"/>
            </w:tabs>
          </w:pPr>
        </w:p>
        <w:p w14:paraId="17159586" w14:textId="77777777" w:rsidR="00001D7F" w:rsidRDefault="00001D7F" w:rsidP="00337421">
          <w:pPr>
            <w:pStyle w:val="NoSpacing"/>
            <w:tabs>
              <w:tab w:val="right" w:pos="4111"/>
              <w:tab w:val="left" w:pos="4253"/>
            </w:tabs>
          </w:pPr>
        </w:p>
        <w:p w14:paraId="3215EA35" w14:textId="77777777" w:rsidR="00001D7F" w:rsidRDefault="00001D7F" w:rsidP="00337421">
          <w:pPr>
            <w:pStyle w:val="NoSpacing"/>
            <w:tabs>
              <w:tab w:val="right" w:pos="4111"/>
              <w:tab w:val="left" w:pos="4253"/>
            </w:tabs>
          </w:pPr>
        </w:p>
        <w:p w14:paraId="0DC6BEE6" w14:textId="77777777" w:rsidR="00001D7F" w:rsidRDefault="00001D7F" w:rsidP="003F74B4">
          <w:pPr>
            <w:pStyle w:val="NoSpacing"/>
            <w:tabs>
              <w:tab w:val="right" w:pos="3969"/>
            </w:tabs>
          </w:pPr>
          <w:r>
            <w:tab/>
          </w:r>
          <w:r>
            <w:rPr>
              <w:b/>
            </w:rPr>
            <w:t>Previous Works</w:t>
          </w:r>
        </w:p>
        <w:p w14:paraId="1C962BE6" w14:textId="77777777" w:rsidR="00001D7F" w:rsidRDefault="00001D7F" w:rsidP="003F74B4">
          <w:pPr>
            <w:pStyle w:val="NoSpacing"/>
            <w:tabs>
              <w:tab w:val="left" w:pos="2835"/>
            </w:tabs>
          </w:pPr>
          <w:r>
            <w:tab/>
          </w:r>
          <w:r>
            <w:tab/>
            <w:t>Pi Your Command</w:t>
          </w:r>
        </w:p>
        <w:p w14:paraId="481EEA70" w14:textId="77777777" w:rsidR="00001D7F" w:rsidRPr="003F74B4" w:rsidRDefault="00001D7F" w:rsidP="003F74B4">
          <w:pPr>
            <w:pStyle w:val="NoSpacing"/>
            <w:tabs>
              <w:tab w:val="left" w:pos="2835"/>
              <w:tab w:val="left" w:pos="3119"/>
            </w:tabs>
            <w:rPr>
              <w:i/>
            </w:rPr>
          </w:pPr>
          <w:r>
            <w:tab/>
          </w:r>
          <w:r>
            <w:tab/>
          </w:r>
          <w:r w:rsidRPr="003F74B4">
            <w:rPr>
              <w:i/>
            </w:rPr>
            <w:t>Automatic Speech Recognition using the Raspberry Pi</w:t>
          </w:r>
        </w:p>
        <w:p w14:paraId="65149EA5" w14:textId="77777777" w:rsidR="00001D7F" w:rsidRPr="003F74B4" w:rsidRDefault="00001D7F" w:rsidP="003F74B4">
          <w:pPr>
            <w:pStyle w:val="NoSpacing"/>
            <w:tabs>
              <w:tab w:val="left" w:pos="3119"/>
            </w:tabs>
          </w:pPr>
          <w:r>
            <w:tab/>
          </w:r>
          <w:r w:rsidRPr="003F74B4">
            <w:t xml:space="preserve">Christian </w:t>
          </w:r>
          <w:proofErr w:type="spellStart"/>
          <w:r w:rsidRPr="003F74B4">
            <w:t>Truter</w:t>
          </w:r>
          <w:proofErr w:type="spellEnd"/>
        </w:p>
        <w:p w14:paraId="6316FAE7" w14:textId="77777777" w:rsidR="00337421" w:rsidRPr="00337421" w:rsidRDefault="00775F34" w:rsidP="00337421">
          <w:pPr>
            <w:pStyle w:val="Title"/>
          </w:pPr>
        </w:p>
      </w:sdtContent>
    </w:sdt>
    <w:p w14:paraId="03A45D64" w14:textId="77777777" w:rsidR="00337421" w:rsidRDefault="00337421">
      <w:pPr>
        <w:rPr>
          <w:rFonts w:asciiTheme="majorHAnsi" w:eastAsiaTheme="majorEastAsia" w:hAnsiTheme="majorHAnsi" w:cstheme="majorBidi"/>
          <w:color w:val="2E74B5" w:themeColor="accent1" w:themeShade="BF"/>
          <w:sz w:val="32"/>
          <w:szCs w:val="32"/>
        </w:rPr>
      </w:pPr>
      <w:r>
        <w:br w:type="page"/>
      </w:r>
    </w:p>
    <w:p w14:paraId="539F8744" w14:textId="77777777" w:rsidR="00BC7BEF" w:rsidRDefault="006D0F4E" w:rsidP="00BC7BEF">
      <w:pPr>
        <w:pStyle w:val="Heading1"/>
      </w:pPr>
      <w:bookmarkStart w:id="0" w:name="_Toc395540503"/>
      <w:bookmarkStart w:id="1" w:name="_Toc395540662"/>
      <w:r>
        <w:lastRenderedPageBreak/>
        <w:t>Summaries</w:t>
      </w:r>
      <w:bookmarkEnd w:id="0"/>
      <w:bookmarkEnd w:id="1"/>
    </w:p>
    <w:p w14:paraId="2A150F8D" w14:textId="77777777"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14:paraId="05025185" w14:textId="77777777"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14:paraId="44FDFEC2" w14:textId="77777777"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14:paraId="5F232F18" w14:textId="77777777" w:rsidR="002F0A6F" w:rsidRDefault="002F0A6F" w:rsidP="00BC7BEF"/>
    <w:p w14:paraId="63D284A8" w14:textId="77777777" w:rsidR="00337421" w:rsidRDefault="00337421">
      <w:r>
        <w:br w:type="page"/>
      </w:r>
    </w:p>
    <w:p w14:paraId="1E38122D" w14:textId="77777777" w:rsidR="00BC54D9" w:rsidRDefault="00BC54D9" w:rsidP="00BC54D9">
      <w:pPr>
        <w:pStyle w:val="Heading1"/>
      </w:pPr>
      <w:bookmarkStart w:id="2" w:name="_Toc395540663"/>
      <w:bookmarkStart w:id="3" w:name="_Toc395540505"/>
      <w:r>
        <w:lastRenderedPageBreak/>
        <w:t>Table of Contents</w:t>
      </w:r>
      <w:bookmarkEnd w:id="2"/>
    </w:p>
    <w:p w14:paraId="681E0676" w14:textId="77777777" w:rsidR="008D5256" w:rsidRDefault="00BC54D9">
      <w:pPr>
        <w:pStyle w:val="TOC1"/>
        <w:tabs>
          <w:tab w:val="right" w:pos="9061"/>
        </w:tabs>
        <w:rPr>
          <w:rFonts w:eastAsiaTheme="minorEastAsia"/>
          <w:noProof/>
          <w:sz w:val="22"/>
          <w:lang w:eastAsia="en-ZA"/>
        </w:rPr>
      </w:pPr>
      <w:r>
        <w:fldChar w:fldCharType="begin"/>
      </w:r>
      <w:r>
        <w:instrText xml:space="preserve"> TOC \o "1-1" \h \z \u </w:instrText>
      </w:r>
      <w:r>
        <w:fldChar w:fldCharType="separate"/>
      </w:r>
      <w:hyperlink w:anchor="_Toc395540662" w:history="1">
        <w:r w:rsidR="008D5256" w:rsidRPr="002F6FE8">
          <w:rPr>
            <w:rStyle w:val="Hyperlink"/>
            <w:noProof/>
          </w:rPr>
          <w:t>Summaries</w:t>
        </w:r>
        <w:r w:rsidR="008D5256">
          <w:rPr>
            <w:noProof/>
            <w:webHidden/>
          </w:rPr>
          <w:tab/>
        </w:r>
        <w:r w:rsidR="008D5256">
          <w:rPr>
            <w:noProof/>
            <w:webHidden/>
          </w:rPr>
          <w:fldChar w:fldCharType="begin"/>
        </w:r>
        <w:r w:rsidR="008D5256">
          <w:rPr>
            <w:noProof/>
            <w:webHidden/>
          </w:rPr>
          <w:instrText xml:space="preserve"> PAGEREF _Toc395540662 \h </w:instrText>
        </w:r>
        <w:r w:rsidR="008D5256">
          <w:rPr>
            <w:noProof/>
            <w:webHidden/>
          </w:rPr>
        </w:r>
        <w:r w:rsidR="008D5256">
          <w:rPr>
            <w:noProof/>
            <w:webHidden/>
          </w:rPr>
          <w:fldChar w:fldCharType="separate"/>
        </w:r>
        <w:r w:rsidR="008D5256">
          <w:rPr>
            <w:noProof/>
            <w:webHidden/>
          </w:rPr>
          <w:t>2</w:t>
        </w:r>
        <w:r w:rsidR="008D5256">
          <w:rPr>
            <w:noProof/>
            <w:webHidden/>
          </w:rPr>
          <w:fldChar w:fldCharType="end"/>
        </w:r>
      </w:hyperlink>
    </w:p>
    <w:p w14:paraId="62EACCF5" w14:textId="77777777" w:rsidR="008D5256" w:rsidRDefault="00775F34">
      <w:pPr>
        <w:pStyle w:val="TOC1"/>
        <w:tabs>
          <w:tab w:val="right" w:pos="9061"/>
        </w:tabs>
        <w:rPr>
          <w:rFonts w:eastAsiaTheme="minorEastAsia"/>
          <w:noProof/>
          <w:sz w:val="22"/>
          <w:lang w:eastAsia="en-ZA"/>
        </w:rPr>
      </w:pPr>
      <w:hyperlink w:anchor="_Toc395540663" w:history="1">
        <w:r w:rsidR="008D5256" w:rsidRPr="002F6FE8">
          <w:rPr>
            <w:rStyle w:val="Hyperlink"/>
            <w:noProof/>
          </w:rPr>
          <w:t>Table of Contents</w:t>
        </w:r>
        <w:r w:rsidR="008D5256">
          <w:rPr>
            <w:noProof/>
            <w:webHidden/>
          </w:rPr>
          <w:tab/>
        </w:r>
        <w:r w:rsidR="008D5256">
          <w:rPr>
            <w:noProof/>
            <w:webHidden/>
          </w:rPr>
          <w:fldChar w:fldCharType="begin"/>
        </w:r>
        <w:r w:rsidR="008D5256">
          <w:rPr>
            <w:noProof/>
            <w:webHidden/>
          </w:rPr>
          <w:instrText xml:space="preserve"> PAGEREF _Toc395540663 \h </w:instrText>
        </w:r>
        <w:r w:rsidR="008D5256">
          <w:rPr>
            <w:noProof/>
            <w:webHidden/>
          </w:rPr>
        </w:r>
        <w:r w:rsidR="008D5256">
          <w:rPr>
            <w:noProof/>
            <w:webHidden/>
          </w:rPr>
          <w:fldChar w:fldCharType="separate"/>
        </w:r>
        <w:r w:rsidR="008D5256">
          <w:rPr>
            <w:noProof/>
            <w:webHidden/>
          </w:rPr>
          <w:t>3</w:t>
        </w:r>
        <w:r w:rsidR="008D5256">
          <w:rPr>
            <w:noProof/>
            <w:webHidden/>
          </w:rPr>
          <w:fldChar w:fldCharType="end"/>
        </w:r>
      </w:hyperlink>
    </w:p>
    <w:p w14:paraId="64C5C904" w14:textId="77777777" w:rsidR="008D5256" w:rsidRDefault="00775F34">
      <w:pPr>
        <w:pStyle w:val="TOC1"/>
        <w:tabs>
          <w:tab w:val="right" w:pos="9061"/>
        </w:tabs>
        <w:rPr>
          <w:rFonts w:eastAsiaTheme="minorEastAsia"/>
          <w:noProof/>
          <w:sz w:val="22"/>
          <w:lang w:eastAsia="en-ZA"/>
        </w:rPr>
      </w:pPr>
      <w:hyperlink w:anchor="_Toc395540664" w:history="1">
        <w:r w:rsidR="008D5256" w:rsidRPr="002F6FE8">
          <w:rPr>
            <w:rStyle w:val="Hyperlink"/>
            <w:noProof/>
          </w:rPr>
          <w:t>Figures</w:t>
        </w:r>
        <w:r w:rsidR="008D5256">
          <w:rPr>
            <w:noProof/>
            <w:webHidden/>
          </w:rPr>
          <w:tab/>
        </w:r>
        <w:r w:rsidR="008D5256">
          <w:rPr>
            <w:noProof/>
            <w:webHidden/>
          </w:rPr>
          <w:fldChar w:fldCharType="begin"/>
        </w:r>
        <w:r w:rsidR="008D5256">
          <w:rPr>
            <w:noProof/>
            <w:webHidden/>
          </w:rPr>
          <w:instrText xml:space="preserve"> PAGEREF _Toc395540664 \h </w:instrText>
        </w:r>
        <w:r w:rsidR="008D5256">
          <w:rPr>
            <w:noProof/>
            <w:webHidden/>
          </w:rPr>
        </w:r>
        <w:r w:rsidR="008D5256">
          <w:rPr>
            <w:noProof/>
            <w:webHidden/>
          </w:rPr>
          <w:fldChar w:fldCharType="separate"/>
        </w:r>
        <w:r w:rsidR="008D5256">
          <w:rPr>
            <w:noProof/>
            <w:webHidden/>
          </w:rPr>
          <w:t>4</w:t>
        </w:r>
        <w:r w:rsidR="008D5256">
          <w:rPr>
            <w:noProof/>
            <w:webHidden/>
          </w:rPr>
          <w:fldChar w:fldCharType="end"/>
        </w:r>
      </w:hyperlink>
    </w:p>
    <w:p w14:paraId="12BD7B84" w14:textId="77777777" w:rsidR="008D5256" w:rsidRDefault="00775F34">
      <w:pPr>
        <w:pStyle w:val="TOC1"/>
        <w:tabs>
          <w:tab w:val="right" w:pos="9061"/>
        </w:tabs>
        <w:rPr>
          <w:rFonts w:eastAsiaTheme="minorEastAsia"/>
          <w:noProof/>
          <w:sz w:val="22"/>
          <w:lang w:eastAsia="en-ZA"/>
        </w:rPr>
      </w:pPr>
      <w:hyperlink w:anchor="_Toc395540665" w:history="1">
        <w:r w:rsidR="008D5256" w:rsidRPr="002F6FE8">
          <w:rPr>
            <w:rStyle w:val="Hyperlink"/>
            <w:noProof/>
          </w:rPr>
          <w:t>Tables</w:t>
        </w:r>
        <w:r w:rsidR="008D5256">
          <w:rPr>
            <w:noProof/>
            <w:webHidden/>
          </w:rPr>
          <w:tab/>
        </w:r>
        <w:r w:rsidR="008D5256">
          <w:rPr>
            <w:noProof/>
            <w:webHidden/>
          </w:rPr>
          <w:fldChar w:fldCharType="begin"/>
        </w:r>
        <w:r w:rsidR="008D5256">
          <w:rPr>
            <w:noProof/>
            <w:webHidden/>
          </w:rPr>
          <w:instrText xml:space="preserve"> PAGEREF _Toc395540665 \h </w:instrText>
        </w:r>
        <w:r w:rsidR="008D5256">
          <w:rPr>
            <w:noProof/>
            <w:webHidden/>
          </w:rPr>
        </w:r>
        <w:r w:rsidR="008D5256">
          <w:rPr>
            <w:noProof/>
            <w:webHidden/>
          </w:rPr>
          <w:fldChar w:fldCharType="separate"/>
        </w:r>
        <w:r w:rsidR="008D5256">
          <w:rPr>
            <w:noProof/>
            <w:webHidden/>
          </w:rPr>
          <w:t>4</w:t>
        </w:r>
        <w:r w:rsidR="008D5256">
          <w:rPr>
            <w:noProof/>
            <w:webHidden/>
          </w:rPr>
          <w:fldChar w:fldCharType="end"/>
        </w:r>
      </w:hyperlink>
    </w:p>
    <w:p w14:paraId="0A38415C" w14:textId="77777777" w:rsidR="008D5256" w:rsidRDefault="00775F34">
      <w:pPr>
        <w:pStyle w:val="TOC1"/>
        <w:tabs>
          <w:tab w:val="right" w:pos="9061"/>
        </w:tabs>
        <w:rPr>
          <w:rFonts w:eastAsiaTheme="minorEastAsia"/>
          <w:noProof/>
          <w:sz w:val="22"/>
          <w:lang w:eastAsia="en-ZA"/>
        </w:rPr>
      </w:pPr>
      <w:hyperlink w:anchor="_Toc395540666" w:history="1">
        <w:r w:rsidR="008D5256" w:rsidRPr="002F6FE8">
          <w:rPr>
            <w:rStyle w:val="Hyperlink"/>
            <w:noProof/>
          </w:rPr>
          <w:t>Symbols</w:t>
        </w:r>
        <w:r w:rsidR="008D5256">
          <w:rPr>
            <w:noProof/>
            <w:webHidden/>
          </w:rPr>
          <w:tab/>
        </w:r>
        <w:r w:rsidR="008D5256">
          <w:rPr>
            <w:noProof/>
            <w:webHidden/>
          </w:rPr>
          <w:fldChar w:fldCharType="begin"/>
        </w:r>
        <w:r w:rsidR="008D5256">
          <w:rPr>
            <w:noProof/>
            <w:webHidden/>
          </w:rPr>
          <w:instrText xml:space="preserve"> PAGEREF _Toc395540666 \h </w:instrText>
        </w:r>
        <w:r w:rsidR="008D5256">
          <w:rPr>
            <w:noProof/>
            <w:webHidden/>
          </w:rPr>
        </w:r>
        <w:r w:rsidR="008D5256">
          <w:rPr>
            <w:noProof/>
            <w:webHidden/>
          </w:rPr>
          <w:fldChar w:fldCharType="separate"/>
        </w:r>
        <w:r w:rsidR="008D5256">
          <w:rPr>
            <w:noProof/>
            <w:webHidden/>
          </w:rPr>
          <w:t>5</w:t>
        </w:r>
        <w:r w:rsidR="008D5256">
          <w:rPr>
            <w:noProof/>
            <w:webHidden/>
          </w:rPr>
          <w:fldChar w:fldCharType="end"/>
        </w:r>
      </w:hyperlink>
    </w:p>
    <w:p w14:paraId="2B302810" w14:textId="77777777" w:rsidR="008D5256" w:rsidRDefault="00775F34">
      <w:pPr>
        <w:pStyle w:val="TOC1"/>
        <w:tabs>
          <w:tab w:val="right" w:pos="9061"/>
        </w:tabs>
        <w:rPr>
          <w:rFonts w:eastAsiaTheme="minorEastAsia"/>
          <w:noProof/>
          <w:sz w:val="22"/>
          <w:lang w:eastAsia="en-ZA"/>
        </w:rPr>
      </w:pPr>
      <w:hyperlink w:anchor="_Toc395540667" w:history="1">
        <w:r w:rsidR="008D5256" w:rsidRPr="002F6FE8">
          <w:rPr>
            <w:rStyle w:val="Hyperlink"/>
            <w:noProof/>
          </w:rPr>
          <w:t>Introduction</w:t>
        </w:r>
        <w:r w:rsidR="008D5256">
          <w:rPr>
            <w:noProof/>
            <w:webHidden/>
          </w:rPr>
          <w:tab/>
        </w:r>
        <w:r w:rsidR="008D5256">
          <w:rPr>
            <w:noProof/>
            <w:webHidden/>
          </w:rPr>
          <w:fldChar w:fldCharType="begin"/>
        </w:r>
        <w:r w:rsidR="008D5256">
          <w:rPr>
            <w:noProof/>
            <w:webHidden/>
          </w:rPr>
          <w:instrText xml:space="preserve"> PAGEREF _Toc395540667 \h </w:instrText>
        </w:r>
        <w:r w:rsidR="008D5256">
          <w:rPr>
            <w:noProof/>
            <w:webHidden/>
          </w:rPr>
        </w:r>
        <w:r w:rsidR="008D5256">
          <w:rPr>
            <w:noProof/>
            <w:webHidden/>
          </w:rPr>
          <w:fldChar w:fldCharType="separate"/>
        </w:r>
        <w:r w:rsidR="008D5256">
          <w:rPr>
            <w:noProof/>
            <w:webHidden/>
          </w:rPr>
          <w:t>6</w:t>
        </w:r>
        <w:r w:rsidR="008D5256">
          <w:rPr>
            <w:noProof/>
            <w:webHidden/>
          </w:rPr>
          <w:fldChar w:fldCharType="end"/>
        </w:r>
      </w:hyperlink>
    </w:p>
    <w:p w14:paraId="717DA5C8" w14:textId="77777777" w:rsidR="008D5256" w:rsidRDefault="00775F34">
      <w:pPr>
        <w:pStyle w:val="TOC1"/>
        <w:tabs>
          <w:tab w:val="right" w:pos="9061"/>
        </w:tabs>
        <w:rPr>
          <w:rFonts w:eastAsiaTheme="minorEastAsia"/>
          <w:noProof/>
          <w:sz w:val="22"/>
          <w:lang w:eastAsia="en-ZA"/>
        </w:rPr>
      </w:pPr>
      <w:hyperlink w:anchor="_Toc395540668" w:history="1">
        <w:r w:rsidR="008D5256" w:rsidRPr="002F6FE8">
          <w:rPr>
            <w:rStyle w:val="Hyperlink"/>
            <w:noProof/>
          </w:rPr>
          <w:t>Pre-Design Investigation</w:t>
        </w:r>
        <w:r w:rsidR="008D5256">
          <w:rPr>
            <w:noProof/>
            <w:webHidden/>
          </w:rPr>
          <w:tab/>
        </w:r>
        <w:r w:rsidR="008D5256">
          <w:rPr>
            <w:noProof/>
            <w:webHidden/>
          </w:rPr>
          <w:fldChar w:fldCharType="begin"/>
        </w:r>
        <w:r w:rsidR="008D5256">
          <w:rPr>
            <w:noProof/>
            <w:webHidden/>
          </w:rPr>
          <w:instrText xml:space="preserve"> PAGEREF _Toc395540668 \h </w:instrText>
        </w:r>
        <w:r w:rsidR="008D5256">
          <w:rPr>
            <w:noProof/>
            <w:webHidden/>
          </w:rPr>
        </w:r>
        <w:r w:rsidR="008D5256">
          <w:rPr>
            <w:noProof/>
            <w:webHidden/>
          </w:rPr>
          <w:fldChar w:fldCharType="separate"/>
        </w:r>
        <w:r w:rsidR="008D5256">
          <w:rPr>
            <w:noProof/>
            <w:webHidden/>
          </w:rPr>
          <w:t>8</w:t>
        </w:r>
        <w:r w:rsidR="008D5256">
          <w:rPr>
            <w:noProof/>
            <w:webHidden/>
          </w:rPr>
          <w:fldChar w:fldCharType="end"/>
        </w:r>
      </w:hyperlink>
    </w:p>
    <w:p w14:paraId="7C4DDDCB" w14:textId="77777777" w:rsidR="008D5256" w:rsidRDefault="00775F34">
      <w:pPr>
        <w:pStyle w:val="TOC1"/>
        <w:tabs>
          <w:tab w:val="right" w:pos="9061"/>
        </w:tabs>
        <w:rPr>
          <w:rFonts w:eastAsiaTheme="minorEastAsia"/>
          <w:noProof/>
          <w:sz w:val="22"/>
          <w:lang w:eastAsia="en-ZA"/>
        </w:rPr>
      </w:pPr>
      <w:hyperlink w:anchor="_Toc395540669" w:history="1">
        <w:r w:rsidR="008D5256" w:rsidRPr="002F6FE8">
          <w:rPr>
            <w:rStyle w:val="Hyperlink"/>
            <w:noProof/>
          </w:rPr>
          <w:t>Device Design</w:t>
        </w:r>
        <w:r w:rsidR="008D5256">
          <w:rPr>
            <w:noProof/>
            <w:webHidden/>
          </w:rPr>
          <w:tab/>
        </w:r>
        <w:r w:rsidR="008D5256">
          <w:rPr>
            <w:noProof/>
            <w:webHidden/>
          </w:rPr>
          <w:fldChar w:fldCharType="begin"/>
        </w:r>
        <w:r w:rsidR="008D5256">
          <w:rPr>
            <w:noProof/>
            <w:webHidden/>
          </w:rPr>
          <w:instrText xml:space="preserve"> PAGEREF _Toc395540669 \h </w:instrText>
        </w:r>
        <w:r w:rsidR="008D5256">
          <w:rPr>
            <w:noProof/>
            <w:webHidden/>
          </w:rPr>
        </w:r>
        <w:r w:rsidR="008D5256">
          <w:rPr>
            <w:noProof/>
            <w:webHidden/>
          </w:rPr>
          <w:fldChar w:fldCharType="separate"/>
        </w:r>
        <w:r w:rsidR="008D5256">
          <w:rPr>
            <w:noProof/>
            <w:webHidden/>
          </w:rPr>
          <w:t>10</w:t>
        </w:r>
        <w:r w:rsidR="008D5256">
          <w:rPr>
            <w:noProof/>
            <w:webHidden/>
          </w:rPr>
          <w:fldChar w:fldCharType="end"/>
        </w:r>
      </w:hyperlink>
    </w:p>
    <w:p w14:paraId="5242A390" w14:textId="77777777" w:rsidR="008D5256" w:rsidRDefault="00775F34">
      <w:pPr>
        <w:pStyle w:val="TOC1"/>
        <w:tabs>
          <w:tab w:val="right" w:pos="9061"/>
        </w:tabs>
        <w:rPr>
          <w:rFonts w:eastAsiaTheme="minorEastAsia"/>
          <w:noProof/>
          <w:sz w:val="22"/>
          <w:lang w:eastAsia="en-ZA"/>
        </w:rPr>
      </w:pPr>
      <w:hyperlink w:anchor="_Toc395540670" w:history="1">
        <w:r w:rsidR="008D5256" w:rsidRPr="002F6FE8">
          <w:rPr>
            <w:rStyle w:val="Hyperlink"/>
            <w:noProof/>
          </w:rPr>
          <w:t>Component Information</w:t>
        </w:r>
        <w:r w:rsidR="008D5256">
          <w:rPr>
            <w:noProof/>
            <w:webHidden/>
          </w:rPr>
          <w:tab/>
        </w:r>
        <w:r w:rsidR="008D5256">
          <w:rPr>
            <w:noProof/>
            <w:webHidden/>
          </w:rPr>
          <w:fldChar w:fldCharType="begin"/>
        </w:r>
        <w:r w:rsidR="008D5256">
          <w:rPr>
            <w:noProof/>
            <w:webHidden/>
          </w:rPr>
          <w:instrText xml:space="preserve"> PAGEREF _Toc395540670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6189BE07" w14:textId="77777777" w:rsidR="008D5256" w:rsidRDefault="00775F34">
      <w:pPr>
        <w:pStyle w:val="TOC1"/>
        <w:tabs>
          <w:tab w:val="right" w:pos="9061"/>
        </w:tabs>
        <w:rPr>
          <w:rFonts w:eastAsiaTheme="minorEastAsia"/>
          <w:noProof/>
          <w:sz w:val="22"/>
          <w:lang w:eastAsia="en-ZA"/>
        </w:rPr>
      </w:pPr>
      <w:hyperlink w:anchor="_Toc395540671" w:history="1">
        <w:r w:rsidR="008D5256" w:rsidRPr="002F6FE8">
          <w:rPr>
            <w:rStyle w:val="Hyperlink"/>
            <w:noProof/>
          </w:rPr>
          <w:t>References</w:t>
        </w:r>
        <w:r w:rsidR="008D5256">
          <w:rPr>
            <w:noProof/>
            <w:webHidden/>
          </w:rPr>
          <w:tab/>
        </w:r>
        <w:r w:rsidR="008D5256">
          <w:rPr>
            <w:noProof/>
            <w:webHidden/>
          </w:rPr>
          <w:fldChar w:fldCharType="begin"/>
        </w:r>
        <w:r w:rsidR="008D5256">
          <w:rPr>
            <w:noProof/>
            <w:webHidden/>
          </w:rPr>
          <w:instrText xml:space="preserve"> PAGEREF _Toc395540671 \h </w:instrText>
        </w:r>
        <w:r w:rsidR="008D5256">
          <w:rPr>
            <w:noProof/>
            <w:webHidden/>
          </w:rPr>
        </w:r>
        <w:r w:rsidR="008D5256">
          <w:rPr>
            <w:noProof/>
            <w:webHidden/>
          </w:rPr>
          <w:fldChar w:fldCharType="separate"/>
        </w:r>
        <w:r w:rsidR="008D5256">
          <w:rPr>
            <w:noProof/>
            <w:webHidden/>
          </w:rPr>
          <w:t>13</w:t>
        </w:r>
        <w:r w:rsidR="008D5256">
          <w:rPr>
            <w:noProof/>
            <w:webHidden/>
          </w:rPr>
          <w:fldChar w:fldCharType="end"/>
        </w:r>
      </w:hyperlink>
    </w:p>
    <w:p w14:paraId="7C4BEFE6" w14:textId="77777777" w:rsidR="008D5256" w:rsidRDefault="00775F34">
      <w:pPr>
        <w:pStyle w:val="TOC1"/>
        <w:tabs>
          <w:tab w:val="right" w:pos="9061"/>
        </w:tabs>
        <w:rPr>
          <w:rFonts w:eastAsiaTheme="minorEastAsia"/>
          <w:noProof/>
          <w:sz w:val="22"/>
          <w:lang w:eastAsia="en-ZA"/>
        </w:rPr>
      </w:pPr>
      <w:hyperlink w:anchor="_Toc395540672" w:history="1">
        <w:r w:rsidR="008D5256" w:rsidRPr="002F6FE8">
          <w:rPr>
            <w:rStyle w:val="Hyperlink"/>
            <w:noProof/>
          </w:rPr>
          <w:t>Appendix A: Project Planning Schedule</w:t>
        </w:r>
        <w:r w:rsidR="008D5256">
          <w:rPr>
            <w:noProof/>
            <w:webHidden/>
          </w:rPr>
          <w:tab/>
        </w:r>
        <w:r w:rsidR="008D5256">
          <w:rPr>
            <w:noProof/>
            <w:webHidden/>
          </w:rPr>
          <w:fldChar w:fldCharType="begin"/>
        </w:r>
        <w:r w:rsidR="008D5256">
          <w:rPr>
            <w:noProof/>
            <w:webHidden/>
          </w:rPr>
          <w:instrText xml:space="preserve"> PAGEREF _Toc395540672 \h </w:instrText>
        </w:r>
        <w:r w:rsidR="008D5256">
          <w:rPr>
            <w:noProof/>
            <w:webHidden/>
          </w:rPr>
        </w:r>
        <w:r w:rsidR="008D5256">
          <w:rPr>
            <w:noProof/>
            <w:webHidden/>
          </w:rPr>
          <w:fldChar w:fldCharType="separate"/>
        </w:r>
        <w:r w:rsidR="008D5256">
          <w:rPr>
            <w:noProof/>
            <w:webHidden/>
          </w:rPr>
          <w:t>14</w:t>
        </w:r>
        <w:r w:rsidR="008D5256">
          <w:rPr>
            <w:noProof/>
            <w:webHidden/>
          </w:rPr>
          <w:fldChar w:fldCharType="end"/>
        </w:r>
      </w:hyperlink>
    </w:p>
    <w:p w14:paraId="083F5733" w14:textId="77777777" w:rsidR="008D5256" w:rsidRDefault="00775F34">
      <w:pPr>
        <w:pStyle w:val="TOC1"/>
        <w:tabs>
          <w:tab w:val="right" w:pos="9061"/>
        </w:tabs>
        <w:rPr>
          <w:rFonts w:eastAsiaTheme="minorEastAsia"/>
          <w:noProof/>
          <w:sz w:val="22"/>
          <w:lang w:eastAsia="en-ZA"/>
        </w:rPr>
      </w:pPr>
      <w:hyperlink w:anchor="_Toc395540673" w:history="1">
        <w:r w:rsidR="008D5256" w:rsidRPr="002F6FE8">
          <w:rPr>
            <w:rStyle w:val="Hyperlink"/>
            <w:noProof/>
          </w:rPr>
          <w:t>Appendix B: Project Specifications</w:t>
        </w:r>
        <w:r w:rsidR="008D5256">
          <w:rPr>
            <w:noProof/>
            <w:webHidden/>
          </w:rPr>
          <w:tab/>
        </w:r>
        <w:r w:rsidR="008D5256">
          <w:rPr>
            <w:noProof/>
            <w:webHidden/>
          </w:rPr>
          <w:fldChar w:fldCharType="begin"/>
        </w:r>
        <w:r w:rsidR="008D5256">
          <w:rPr>
            <w:noProof/>
            <w:webHidden/>
          </w:rPr>
          <w:instrText xml:space="preserve"> PAGEREF _Toc395540673 \h </w:instrText>
        </w:r>
        <w:r w:rsidR="008D5256">
          <w:rPr>
            <w:noProof/>
            <w:webHidden/>
          </w:rPr>
        </w:r>
        <w:r w:rsidR="008D5256">
          <w:rPr>
            <w:noProof/>
            <w:webHidden/>
          </w:rPr>
          <w:fldChar w:fldCharType="separate"/>
        </w:r>
        <w:r w:rsidR="008D5256">
          <w:rPr>
            <w:noProof/>
            <w:webHidden/>
          </w:rPr>
          <w:t>15</w:t>
        </w:r>
        <w:r w:rsidR="008D5256">
          <w:rPr>
            <w:noProof/>
            <w:webHidden/>
          </w:rPr>
          <w:fldChar w:fldCharType="end"/>
        </w:r>
      </w:hyperlink>
    </w:p>
    <w:p w14:paraId="0100F0C2" w14:textId="77777777" w:rsidR="008D5256" w:rsidRDefault="00775F34">
      <w:pPr>
        <w:pStyle w:val="TOC1"/>
        <w:tabs>
          <w:tab w:val="right" w:pos="9061"/>
        </w:tabs>
        <w:rPr>
          <w:rFonts w:eastAsiaTheme="minorEastAsia"/>
          <w:noProof/>
          <w:sz w:val="22"/>
          <w:lang w:eastAsia="en-ZA"/>
        </w:rPr>
      </w:pPr>
      <w:hyperlink w:anchor="_Toc395540674" w:history="1">
        <w:r w:rsidR="008D5256" w:rsidRPr="002F6FE8">
          <w:rPr>
            <w:rStyle w:val="Hyperlink"/>
            <w:noProof/>
          </w:rPr>
          <w:t>Appendix C: Outcomes Compliance</w:t>
        </w:r>
        <w:r w:rsidR="008D5256">
          <w:rPr>
            <w:noProof/>
            <w:webHidden/>
          </w:rPr>
          <w:tab/>
        </w:r>
        <w:r w:rsidR="008D5256">
          <w:rPr>
            <w:noProof/>
            <w:webHidden/>
          </w:rPr>
          <w:fldChar w:fldCharType="begin"/>
        </w:r>
        <w:r w:rsidR="008D5256">
          <w:rPr>
            <w:noProof/>
            <w:webHidden/>
          </w:rPr>
          <w:instrText xml:space="preserve"> PAGEREF _Toc395540674 \h </w:instrText>
        </w:r>
        <w:r w:rsidR="008D5256">
          <w:rPr>
            <w:noProof/>
            <w:webHidden/>
          </w:rPr>
        </w:r>
        <w:r w:rsidR="008D5256">
          <w:rPr>
            <w:noProof/>
            <w:webHidden/>
          </w:rPr>
          <w:fldChar w:fldCharType="separate"/>
        </w:r>
        <w:r w:rsidR="008D5256">
          <w:rPr>
            <w:noProof/>
            <w:webHidden/>
          </w:rPr>
          <w:t>16</w:t>
        </w:r>
        <w:r w:rsidR="008D5256">
          <w:rPr>
            <w:noProof/>
            <w:webHidden/>
          </w:rPr>
          <w:fldChar w:fldCharType="end"/>
        </w:r>
      </w:hyperlink>
    </w:p>
    <w:p w14:paraId="1C2102EB" w14:textId="77777777" w:rsidR="008D5256" w:rsidRDefault="00775F34">
      <w:pPr>
        <w:pStyle w:val="TOC1"/>
        <w:tabs>
          <w:tab w:val="right" w:pos="9061"/>
        </w:tabs>
        <w:rPr>
          <w:rFonts w:eastAsiaTheme="minorEastAsia"/>
          <w:noProof/>
          <w:sz w:val="22"/>
          <w:lang w:eastAsia="en-ZA"/>
        </w:rPr>
      </w:pPr>
      <w:hyperlink w:anchor="_Toc395540675" w:history="1">
        <w:r w:rsidR="008D5256" w:rsidRPr="002F6FE8">
          <w:rPr>
            <w:rStyle w:val="Hyperlink"/>
            <w:noProof/>
          </w:rPr>
          <w:t>Appendix D: Circuit Diagram</w:t>
        </w:r>
        <w:r w:rsidR="008D5256">
          <w:rPr>
            <w:noProof/>
            <w:webHidden/>
          </w:rPr>
          <w:tab/>
        </w:r>
        <w:r w:rsidR="008D5256">
          <w:rPr>
            <w:noProof/>
            <w:webHidden/>
          </w:rPr>
          <w:fldChar w:fldCharType="begin"/>
        </w:r>
        <w:r w:rsidR="008D5256">
          <w:rPr>
            <w:noProof/>
            <w:webHidden/>
          </w:rPr>
          <w:instrText xml:space="preserve"> PAGEREF _Toc395540675 \h </w:instrText>
        </w:r>
        <w:r w:rsidR="008D5256">
          <w:rPr>
            <w:noProof/>
            <w:webHidden/>
          </w:rPr>
        </w:r>
        <w:r w:rsidR="008D5256">
          <w:rPr>
            <w:noProof/>
            <w:webHidden/>
          </w:rPr>
          <w:fldChar w:fldCharType="separate"/>
        </w:r>
        <w:r w:rsidR="008D5256">
          <w:rPr>
            <w:noProof/>
            <w:webHidden/>
          </w:rPr>
          <w:t>17</w:t>
        </w:r>
        <w:r w:rsidR="008D5256">
          <w:rPr>
            <w:noProof/>
            <w:webHidden/>
          </w:rPr>
          <w:fldChar w:fldCharType="end"/>
        </w:r>
      </w:hyperlink>
    </w:p>
    <w:p w14:paraId="3979ACF1" w14:textId="77777777" w:rsidR="008D5256" w:rsidRDefault="00775F34">
      <w:pPr>
        <w:pStyle w:val="TOC1"/>
        <w:tabs>
          <w:tab w:val="right" w:pos="9061"/>
        </w:tabs>
        <w:rPr>
          <w:rFonts w:eastAsiaTheme="minorEastAsia"/>
          <w:noProof/>
          <w:sz w:val="22"/>
          <w:lang w:eastAsia="en-ZA"/>
        </w:rPr>
      </w:pPr>
      <w:hyperlink w:anchor="_Toc395540676" w:history="1">
        <w:r w:rsidR="008D5256" w:rsidRPr="002F6FE8">
          <w:rPr>
            <w:rStyle w:val="Hyperlink"/>
            <w:noProof/>
          </w:rPr>
          <w:t>Appendix E: Performance Benchmarks</w:t>
        </w:r>
        <w:r w:rsidR="008D5256">
          <w:rPr>
            <w:noProof/>
            <w:webHidden/>
          </w:rPr>
          <w:tab/>
        </w:r>
        <w:r w:rsidR="008D5256">
          <w:rPr>
            <w:noProof/>
            <w:webHidden/>
          </w:rPr>
          <w:fldChar w:fldCharType="begin"/>
        </w:r>
        <w:r w:rsidR="008D5256">
          <w:rPr>
            <w:noProof/>
            <w:webHidden/>
          </w:rPr>
          <w:instrText xml:space="preserve"> PAGEREF _Toc395540676 \h </w:instrText>
        </w:r>
        <w:r w:rsidR="008D5256">
          <w:rPr>
            <w:noProof/>
            <w:webHidden/>
          </w:rPr>
        </w:r>
        <w:r w:rsidR="008D5256">
          <w:rPr>
            <w:noProof/>
            <w:webHidden/>
          </w:rPr>
          <w:fldChar w:fldCharType="separate"/>
        </w:r>
        <w:r w:rsidR="008D5256">
          <w:rPr>
            <w:noProof/>
            <w:webHidden/>
          </w:rPr>
          <w:t>18</w:t>
        </w:r>
        <w:r w:rsidR="008D5256">
          <w:rPr>
            <w:noProof/>
            <w:webHidden/>
          </w:rPr>
          <w:fldChar w:fldCharType="end"/>
        </w:r>
      </w:hyperlink>
    </w:p>
    <w:p w14:paraId="0BEC680B" w14:textId="77777777" w:rsidR="008D5256" w:rsidRDefault="00775F34">
      <w:pPr>
        <w:pStyle w:val="TOC1"/>
        <w:tabs>
          <w:tab w:val="right" w:pos="9061"/>
        </w:tabs>
        <w:rPr>
          <w:rFonts w:eastAsiaTheme="minorEastAsia"/>
          <w:noProof/>
          <w:sz w:val="22"/>
          <w:lang w:eastAsia="en-ZA"/>
        </w:rPr>
      </w:pPr>
      <w:hyperlink w:anchor="_Toc395540677" w:history="1">
        <w:r w:rsidR="008D5256" w:rsidRPr="002F6FE8">
          <w:rPr>
            <w:rStyle w:val="Hyperlink"/>
            <w:noProof/>
          </w:rPr>
          <w:t>Appendix F: Communications Protocol</w:t>
        </w:r>
        <w:r w:rsidR="008D5256">
          <w:rPr>
            <w:noProof/>
            <w:webHidden/>
          </w:rPr>
          <w:tab/>
        </w:r>
        <w:r w:rsidR="008D5256">
          <w:rPr>
            <w:noProof/>
            <w:webHidden/>
          </w:rPr>
          <w:fldChar w:fldCharType="begin"/>
        </w:r>
        <w:r w:rsidR="008D5256">
          <w:rPr>
            <w:noProof/>
            <w:webHidden/>
          </w:rPr>
          <w:instrText xml:space="preserve"> PAGEREF _Toc395540677 \h </w:instrText>
        </w:r>
        <w:r w:rsidR="008D5256">
          <w:rPr>
            <w:noProof/>
            <w:webHidden/>
          </w:rPr>
        </w:r>
        <w:r w:rsidR="008D5256">
          <w:rPr>
            <w:noProof/>
            <w:webHidden/>
          </w:rPr>
          <w:fldChar w:fldCharType="separate"/>
        </w:r>
        <w:r w:rsidR="008D5256">
          <w:rPr>
            <w:noProof/>
            <w:webHidden/>
          </w:rPr>
          <w:t>19</w:t>
        </w:r>
        <w:r w:rsidR="008D5256">
          <w:rPr>
            <w:noProof/>
            <w:webHidden/>
          </w:rPr>
          <w:fldChar w:fldCharType="end"/>
        </w:r>
      </w:hyperlink>
    </w:p>
    <w:p w14:paraId="0760188F" w14:textId="77777777" w:rsidR="008D5256" w:rsidRDefault="00775F34">
      <w:pPr>
        <w:pStyle w:val="TOC1"/>
        <w:tabs>
          <w:tab w:val="right" w:pos="9061"/>
        </w:tabs>
        <w:rPr>
          <w:rFonts w:eastAsiaTheme="minorEastAsia"/>
          <w:noProof/>
          <w:sz w:val="22"/>
          <w:lang w:eastAsia="en-ZA"/>
        </w:rPr>
      </w:pPr>
      <w:hyperlink w:anchor="_Toc395540678" w:history="1">
        <w:r w:rsidR="008D5256" w:rsidRPr="002F6FE8">
          <w:rPr>
            <w:rStyle w:val="Hyperlink"/>
            <w:noProof/>
          </w:rPr>
          <w:t>Appendix G: C-Library API</w:t>
        </w:r>
        <w:r w:rsidR="008D5256">
          <w:rPr>
            <w:noProof/>
            <w:webHidden/>
          </w:rPr>
          <w:tab/>
        </w:r>
        <w:r w:rsidR="008D5256">
          <w:rPr>
            <w:noProof/>
            <w:webHidden/>
          </w:rPr>
          <w:fldChar w:fldCharType="begin"/>
        </w:r>
        <w:r w:rsidR="008D5256">
          <w:rPr>
            <w:noProof/>
            <w:webHidden/>
          </w:rPr>
          <w:instrText xml:space="preserve"> PAGEREF _Toc395540678 \h </w:instrText>
        </w:r>
        <w:r w:rsidR="008D5256">
          <w:rPr>
            <w:noProof/>
            <w:webHidden/>
          </w:rPr>
        </w:r>
        <w:r w:rsidR="008D5256">
          <w:rPr>
            <w:noProof/>
            <w:webHidden/>
          </w:rPr>
          <w:fldChar w:fldCharType="separate"/>
        </w:r>
        <w:r w:rsidR="008D5256">
          <w:rPr>
            <w:noProof/>
            <w:webHidden/>
          </w:rPr>
          <w:t>24</w:t>
        </w:r>
        <w:r w:rsidR="008D5256">
          <w:rPr>
            <w:noProof/>
            <w:webHidden/>
          </w:rPr>
          <w:fldChar w:fldCharType="end"/>
        </w:r>
      </w:hyperlink>
    </w:p>
    <w:p w14:paraId="0C9AE006" w14:textId="77777777" w:rsidR="008D5256" w:rsidRDefault="00775F34">
      <w:pPr>
        <w:pStyle w:val="TOC1"/>
        <w:tabs>
          <w:tab w:val="right" w:pos="9061"/>
        </w:tabs>
        <w:rPr>
          <w:rFonts w:eastAsiaTheme="minorEastAsia"/>
          <w:noProof/>
          <w:sz w:val="22"/>
          <w:lang w:eastAsia="en-ZA"/>
        </w:rPr>
      </w:pPr>
      <w:hyperlink w:anchor="_Toc395540679" w:history="1">
        <w:r w:rsidR="008D5256" w:rsidRPr="002F6FE8">
          <w:rPr>
            <w:rStyle w:val="Hyperlink"/>
            <w:noProof/>
          </w:rPr>
          <w:t>Appendix H: Source Code</w:t>
        </w:r>
        <w:r w:rsidR="008D5256">
          <w:rPr>
            <w:noProof/>
            <w:webHidden/>
          </w:rPr>
          <w:tab/>
        </w:r>
        <w:r w:rsidR="008D5256">
          <w:rPr>
            <w:noProof/>
            <w:webHidden/>
          </w:rPr>
          <w:fldChar w:fldCharType="begin"/>
        </w:r>
        <w:r w:rsidR="008D5256">
          <w:rPr>
            <w:noProof/>
            <w:webHidden/>
          </w:rPr>
          <w:instrText xml:space="preserve"> PAGEREF _Toc395540679 \h </w:instrText>
        </w:r>
        <w:r w:rsidR="008D5256">
          <w:rPr>
            <w:noProof/>
            <w:webHidden/>
          </w:rPr>
        </w:r>
        <w:r w:rsidR="008D5256">
          <w:rPr>
            <w:noProof/>
            <w:webHidden/>
          </w:rPr>
          <w:fldChar w:fldCharType="separate"/>
        </w:r>
        <w:r w:rsidR="008D5256">
          <w:rPr>
            <w:noProof/>
            <w:webHidden/>
          </w:rPr>
          <w:t>25</w:t>
        </w:r>
        <w:r w:rsidR="008D5256">
          <w:rPr>
            <w:noProof/>
            <w:webHidden/>
          </w:rPr>
          <w:fldChar w:fldCharType="end"/>
        </w:r>
      </w:hyperlink>
    </w:p>
    <w:p w14:paraId="2C90F0E4" w14:textId="77777777" w:rsidR="00BC54D9" w:rsidRPr="00BC54D9" w:rsidRDefault="00BC54D9" w:rsidP="00BC54D9">
      <w:r>
        <w:fldChar w:fldCharType="end"/>
      </w:r>
    </w:p>
    <w:p w14:paraId="4F7622D5" w14:textId="77777777" w:rsidR="004551DC" w:rsidRDefault="004551DC">
      <w:pPr>
        <w:rPr>
          <w:rFonts w:asciiTheme="majorHAnsi" w:eastAsiaTheme="majorEastAsia" w:hAnsiTheme="majorHAnsi" w:cstheme="majorBidi"/>
          <w:color w:val="2E74B5" w:themeColor="accent1" w:themeShade="BF"/>
          <w:sz w:val="32"/>
          <w:szCs w:val="32"/>
        </w:rPr>
      </w:pPr>
      <w:r>
        <w:br w:type="page"/>
      </w:r>
    </w:p>
    <w:p w14:paraId="02233494" w14:textId="77777777" w:rsidR="006770D3" w:rsidRDefault="006D0F4E" w:rsidP="008578FB">
      <w:pPr>
        <w:pStyle w:val="Heading1"/>
      </w:pPr>
      <w:bookmarkStart w:id="4" w:name="_Toc395540664"/>
      <w:r>
        <w:lastRenderedPageBreak/>
        <w:t>Figures</w:t>
      </w:r>
      <w:bookmarkEnd w:id="3"/>
      <w:bookmarkEnd w:id="4"/>
    </w:p>
    <w:p w14:paraId="1BA4B429" w14:textId="77777777" w:rsidR="008D5256" w:rsidRDefault="00114EDB">
      <w:pPr>
        <w:pStyle w:val="TableofFigures"/>
        <w:tabs>
          <w:tab w:val="right" w:pos="9061"/>
        </w:tabs>
        <w:rPr>
          <w:rFonts w:eastAsiaTheme="minorEastAsia"/>
          <w:noProof/>
          <w:sz w:val="22"/>
          <w:lang w:eastAsia="en-ZA"/>
        </w:rPr>
      </w:pPr>
      <w:r>
        <w:fldChar w:fldCharType="begin"/>
      </w:r>
      <w:r>
        <w:instrText xml:space="preserve"> TOC \h \z \c "Figure" </w:instrText>
      </w:r>
      <w:r>
        <w:fldChar w:fldCharType="separate"/>
      </w:r>
      <w:hyperlink w:anchor="_Toc395540680" w:history="1">
        <w:r w:rsidR="008D5256" w:rsidRPr="002553AC">
          <w:rPr>
            <w:rStyle w:val="Hyperlink"/>
            <w:noProof/>
          </w:rPr>
          <w:t>Figure 1 Arduino Nano. Image courtesy of Arduino SA</w:t>
        </w:r>
        <w:r w:rsidR="008D5256">
          <w:rPr>
            <w:noProof/>
            <w:webHidden/>
          </w:rPr>
          <w:tab/>
        </w:r>
        <w:r w:rsidR="008D5256">
          <w:rPr>
            <w:noProof/>
            <w:webHidden/>
          </w:rPr>
          <w:fldChar w:fldCharType="begin"/>
        </w:r>
        <w:r w:rsidR="008D5256">
          <w:rPr>
            <w:noProof/>
            <w:webHidden/>
          </w:rPr>
          <w:instrText xml:space="preserve"> PAGEREF _Toc395540680 \h </w:instrText>
        </w:r>
        <w:r w:rsidR="008D5256">
          <w:rPr>
            <w:noProof/>
            <w:webHidden/>
          </w:rPr>
        </w:r>
        <w:r w:rsidR="008D5256">
          <w:rPr>
            <w:noProof/>
            <w:webHidden/>
          </w:rPr>
          <w:fldChar w:fldCharType="separate"/>
        </w:r>
        <w:r w:rsidR="008D5256">
          <w:rPr>
            <w:noProof/>
            <w:webHidden/>
          </w:rPr>
          <w:t>9</w:t>
        </w:r>
        <w:r w:rsidR="008D5256">
          <w:rPr>
            <w:noProof/>
            <w:webHidden/>
          </w:rPr>
          <w:fldChar w:fldCharType="end"/>
        </w:r>
      </w:hyperlink>
    </w:p>
    <w:p w14:paraId="18A04AB0" w14:textId="77777777" w:rsidR="008D5256" w:rsidRDefault="00775F34">
      <w:pPr>
        <w:pStyle w:val="TableofFigures"/>
        <w:tabs>
          <w:tab w:val="right" w:pos="9061"/>
        </w:tabs>
        <w:rPr>
          <w:rFonts w:eastAsiaTheme="minorEastAsia"/>
          <w:noProof/>
          <w:sz w:val="22"/>
          <w:lang w:eastAsia="en-ZA"/>
        </w:rPr>
      </w:pPr>
      <w:hyperlink w:anchor="_Toc395540681" w:history="1">
        <w:r w:rsidR="008D5256" w:rsidRPr="002553AC">
          <w:rPr>
            <w:rStyle w:val="Hyperlink"/>
            <w:noProof/>
          </w:rPr>
          <w:t>Figure 2 PJRC Teensy 2.0. Image courtesy of PJRC</w:t>
        </w:r>
        <w:r w:rsidR="008D5256">
          <w:rPr>
            <w:noProof/>
            <w:webHidden/>
          </w:rPr>
          <w:tab/>
        </w:r>
        <w:r w:rsidR="008D5256">
          <w:rPr>
            <w:noProof/>
            <w:webHidden/>
          </w:rPr>
          <w:fldChar w:fldCharType="begin"/>
        </w:r>
        <w:r w:rsidR="008D5256">
          <w:rPr>
            <w:noProof/>
            <w:webHidden/>
          </w:rPr>
          <w:instrText xml:space="preserve"> PAGEREF _Toc395540681 \h </w:instrText>
        </w:r>
        <w:r w:rsidR="008D5256">
          <w:rPr>
            <w:noProof/>
            <w:webHidden/>
          </w:rPr>
        </w:r>
        <w:r w:rsidR="008D5256">
          <w:rPr>
            <w:noProof/>
            <w:webHidden/>
          </w:rPr>
          <w:fldChar w:fldCharType="separate"/>
        </w:r>
        <w:r w:rsidR="008D5256">
          <w:rPr>
            <w:noProof/>
            <w:webHidden/>
          </w:rPr>
          <w:t>9</w:t>
        </w:r>
        <w:r w:rsidR="008D5256">
          <w:rPr>
            <w:noProof/>
            <w:webHidden/>
          </w:rPr>
          <w:fldChar w:fldCharType="end"/>
        </w:r>
      </w:hyperlink>
    </w:p>
    <w:p w14:paraId="585DF87C" w14:textId="77777777" w:rsidR="008D5256" w:rsidRDefault="00775F34">
      <w:pPr>
        <w:pStyle w:val="TableofFigures"/>
        <w:tabs>
          <w:tab w:val="right" w:pos="9061"/>
        </w:tabs>
        <w:rPr>
          <w:rFonts w:eastAsiaTheme="minorEastAsia"/>
          <w:noProof/>
          <w:sz w:val="22"/>
          <w:lang w:eastAsia="en-ZA"/>
        </w:rPr>
      </w:pPr>
      <w:hyperlink w:anchor="_Toc395540682" w:history="1">
        <w:r w:rsidR="008D5256" w:rsidRPr="002553AC">
          <w:rPr>
            <w:rStyle w:val="Hyperlink"/>
            <w:noProof/>
          </w:rPr>
          <w:t>Figure 3 TXB0104 Bi-Directional Level Shifter. Image courtesy of Adafruit Industries</w:t>
        </w:r>
        <w:r w:rsidR="008D5256">
          <w:rPr>
            <w:noProof/>
            <w:webHidden/>
          </w:rPr>
          <w:tab/>
        </w:r>
        <w:r w:rsidR="008D5256">
          <w:rPr>
            <w:noProof/>
            <w:webHidden/>
          </w:rPr>
          <w:fldChar w:fldCharType="begin"/>
        </w:r>
        <w:r w:rsidR="008D5256">
          <w:rPr>
            <w:noProof/>
            <w:webHidden/>
          </w:rPr>
          <w:instrText xml:space="preserve"> PAGEREF _Toc395540682 \h </w:instrText>
        </w:r>
        <w:r w:rsidR="008D5256">
          <w:rPr>
            <w:noProof/>
            <w:webHidden/>
          </w:rPr>
        </w:r>
        <w:r w:rsidR="008D5256">
          <w:rPr>
            <w:noProof/>
            <w:webHidden/>
          </w:rPr>
          <w:fldChar w:fldCharType="separate"/>
        </w:r>
        <w:r w:rsidR="008D5256">
          <w:rPr>
            <w:noProof/>
            <w:webHidden/>
          </w:rPr>
          <w:t>10</w:t>
        </w:r>
        <w:r w:rsidR="008D5256">
          <w:rPr>
            <w:noProof/>
            <w:webHidden/>
          </w:rPr>
          <w:fldChar w:fldCharType="end"/>
        </w:r>
      </w:hyperlink>
    </w:p>
    <w:p w14:paraId="28128FE1" w14:textId="77777777" w:rsidR="008D5256" w:rsidRDefault="00775F34">
      <w:pPr>
        <w:pStyle w:val="TableofFigures"/>
        <w:tabs>
          <w:tab w:val="right" w:pos="9061"/>
        </w:tabs>
        <w:rPr>
          <w:rFonts w:eastAsiaTheme="minorEastAsia"/>
          <w:noProof/>
          <w:sz w:val="22"/>
          <w:lang w:eastAsia="en-ZA"/>
        </w:rPr>
      </w:pPr>
      <w:hyperlink w:anchor="_Toc395540683" w:history="1">
        <w:r w:rsidR="008D5256" w:rsidRPr="002553AC">
          <w:rPr>
            <w:rStyle w:val="Hyperlink"/>
            <w:noProof/>
          </w:rPr>
          <w:t>Figure 4 Adafruit Prototyping Pi Plate Kit for Raspberry Pi. Image courtesy of Adafruit Industries</w:t>
        </w:r>
        <w:r w:rsidR="008D5256">
          <w:rPr>
            <w:noProof/>
            <w:webHidden/>
          </w:rPr>
          <w:tab/>
        </w:r>
        <w:r w:rsidR="008D5256">
          <w:rPr>
            <w:noProof/>
            <w:webHidden/>
          </w:rPr>
          <w:fldChar w:fldCharType="begin"/>
        </w:r>
        <w:r w:rsidR="008D5256">
          <w:rPr>
            <w:noProof/>
            <w:webHidden/>
          </w:rPr>
          <w:instrText xml:space="preserve"> PAGEREF _Toc395540683 \h </w:instrText>
        </w:r>
        <w:r w:rsidR="008D5256">
          <w:rPr>
            <w:noProof/>
            <w:webHidden/>
          </w:rPr>
        </w:r>
        <w:r w:rsidR="008D5256">
          <w:rPr>
            <w:noProof/>
            <w:webHidden/>
          </w:rPr>
          <w:fldChar w:fldCharType="separate"/>
        </w:r>
        <w:r w:rsidR="008D5256">
          <w:rPr>
            <w:noProof/>
            <w:webHidden/>
          </w:rPr>
          <w:t>11</w:t>
        </w:r>
        <w:r w:rsidR="008D5256">
          <w:rPr>
            <w:noProof/>
            <w:webHidden/>
          </w:rPr>
          <w:fldChar w:fldCharType="end"/>
        </w:r>
      </w:hyperlink>
    </w:p>
    <w:p w14:paraId="6B26749E" w14:textId="77777777" w:rsidR="008D5256" w:rsidRDefault="00775F34">
      <w:pPr>
        <w:pStyle w:val="TableofFigures"/>
        <w:tabs>
          <w:tab w:val="right" w:pos="9061"/>
        </w:tabs>
        <w:rPr>
          <w:rFonts w:eastAsiaTheme="minorEastAsia"/>
          <w:noProof/>
          <w:sz w:val="22"/>
          <w:lang w:eastAsia="en-ZA"/>
        </w:rPr>
      </w:pPr>
      <w:hyperlink w:anchor="_Toc395540684" w:history="1">
        <w:r w:rsidR="008D5256" w:rsidRPr="002553AC">
          <w:rPr>
            <w:rStyle w:val="Hyperlink"/>
            <w:noProof/>
          </w:rPr>
          <w:t>Figure 5 Raspberry Pi Model B. Image courtesy of Adafruit Industries</w:t>
        </w:r>
        <w:r w:rsidR="008D5256">
          <w:rPr>
            <w:noProof/>
            <w:webHidden/>
          </w:rPr>
          <w:tab/>
        </w:r>
        <w:r w:rsidR="008D5256">
          <w:rPr>
            <w:noProof/>
            <w:webHidden/>
          </w:rPr>
          <w:fldChar w:fldCharType="begin"/>
        </w:r>
        <w:r w:rsidR="008D5256">
          <w:rPr>
            <w:noProof/>
            <w:webHidden/>
          </w:rPr>
          <w:instrText xml:space="preserve"> PAGEREF _Toc395540684 \h </w:instrText>
        </w:r>
        <w:r w:rsidR="008D5256">
          <w:rPr>
            <w:noProof/>
            <w:webHidden/>
          </w:rPr>
        </w:r>
        <w:r w:rsidR="008D5256">
          <w:rPr>
            <w:noProof/>
            <w:webHidden/>
          </w:rPr>
          <w:fldChar w:fldCharType="separate"/>
        </w:r>
        <w:r w:rsidR="008D5256">
          <w:rPr>
            <w:noProof/>
            <w:webHidden/>
          </w:rPr>
          <w:t>11</w:t>
        </w:r>
        <w:r w:rsidR="008D5256">
          <w:rPr>
            <w:noProof/>
            <w:webHidden/>
          </w:rPr>
          <w:fldChar w:fldCharType="end"/>
        </w:r>
      </w:hyperlink>
    </w:p>
    <w:p w14:paraId="3D54AEFC" w14:textId="77777777" w:rsidR="008D5256" w:rsidRDefault="00775F34">
      <w:pPr>
        <w:pStyle w:val="TableofFigures"/>
        <w:tabs>
          <w:tab w:val="right" w:pos="9061"/>
        </w:tabs>
        <w:rPr>
          <w:rFonts w:eastAsiaTheme="minorEastAsia"/>
          <w:noProof/>
          <w:sz w:val="22"/>
          <w:lang w:eastAsia="en-ZA"/>
        </w:rPr>
      </w:pPr>
      <w:hyperlink w:anchor="_Toc395540685" w:history="1">
        <w:r w:rsidR="008D5256" w:rsidRPr="002553AC">
          <w:rPr>
            <w:rStyle w:val="Hyperlink"/>
            <w:noProof/>
          </w:rPr>
          <w:t>Figure 6 Circuit Diagram</w:t>
        </w:r>
        <w:r w:rsidR="008D5256">
          <w:rPr>
            <w:noProof/>
            <w:webHidden/>
          </w:rPr>
          <w:tab/>
        </w:r>
        <w:r w:rsidR="008D5256">
          <w:rPr>
            <w:noProof/>
            <w:webHidden/>
          </w:rPr>
          <w:fldChar w:fldCharType="begin"/>
        </w:r>
        <w:r w:rsidR="008D5256">
          <w:rPr>
            <w:noProof/>
            <w:webHidden/>
          </w:rPr>
          <w:instrText xml:space="preserve"> PAGEREF _Toc395540685 \h </w:instrText>
        </w:r>
        <w:r w:rsidR="008D5256">
          <w:rPr>
            <w:noProof/>
            <w:webHidden/>
          </w:rPr>
        </w:r>
        <w:r w:rsidR="008D5256">
          <w:rPr>
            <w:noProof/>
            <w:webHidden/>
          </w:rPr>
          <w:fldChar w:fldCharType="separate"/>
        </w:r>
        <w:r w:rsidR="008D5256">
          <w:rPr>
            <w:noProof/>
            <w:webHidden/>
          </w:rPr>
          <w:t>17</w:t>
        </w:r>
        <w:r w:rsidR="008D5256">
          <w:rPr>
            <w:noProof/>
            <w:webHidden/>
          </w:rPr>
          <w:fldChar w:fldCharType="end"/>
        </w:r>
      </w:hyperlink>
    </w:p>
    <w:p w14:paraId="74C9CE70" w14:textId="77777777" w:rsidR="006D0F4E" w:rsidRDefault="00114EDB" w:rsidP="006D0F4E">
      <w:r>
        <w:rPr>
          <w:b/>
          <w:bCs/>
          <w:noProof/>
          <w:lang w:val="en-US"/>
        </w:rPr>
        <w:fldChar w:fldCharType="end"/>
      </w:r>
    </w:p>
    <w:p w14:paraId="7D01972B" w14:textId="77777777" w:rsidR="006D0F4E" w:rsidRDefault="006D0F4E" w:rsidP="006D0F4E">
      <w:pPr>
        <w:pStyle w:val="Heading1"/>
      </w:pPr>
      <w:bookmarkStart w:id="5" w:name="_Toc395540506"/>
      <w:bookmarkStart w:id="6" w:name="_Toc395540665"/>
      <w:r>
        <w:t>Tables</w:t>
      </w:r>
      <w:bookmarkEnd w:id="5"/>
      <w:bookmarkEnd w:id="6"/>
    </w:p>
    <w:p w14:paraId="41114FD2" w14:textId="77777777" w:rsidR="008D5256"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40686" w:history="1">
        <w:r w:rsidR="008D5256" w:rsidRPr="0038525F">
          <w:rPr>
            <w:rStyle w:val="Hyperlink"/>
            <w:noProof/>
          </w:rPr>
          <w:t>Table 1 Component List</w:t>
        </w:r>
        <w:r w:rsidR="008D5256">
          <w:rPr>
            <w:noProof/>
            <w:webHidden/>
          </w:rPr>
          <w:tab/>
        </w:r>
        <w:r w:rsidR="008D5256">
          <w:rPr>
            <w:noProof/>
            <w:webHidden/>
          </w:rPr>
          <w:fldChar w:fldCharType="begin"/>
        </w:r>
        <w:r w:rsidR="008D5256">
          <w:rPr>
            <w:noProof/>
            <w:webHidden/>
          </w:rPr>
          <w:instrText xml:space="preserve"> PAGEREF _Toc395540686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5030073A" w14:textId="77777777" w:rsidR="008D5256" w:rsidRDefault="00775F34">
      <w:pPr>
        <w:pStyle w:val="TableofFigures"/>
        <w:tabs>
          <w:tab w:val="right" w:pos="9061"/>
        </w:tabs>
        <w:rPr>
          <w:rFonts w:eastAsiaTheme="minorEastAsia"/>
          <w:noProof/>
          <w:sz w:val="22"/>
          <w:lang w:eastAsia="en-ZA"/>
        </w:rPr>
      </w:pPr>
      <w:hyperlink w:anchor="_Toc395540687" w:history="1">
        <w:r w:rsidR="008D5256" w:rsidRPr="0038525F">
          <w:rPr>
            <w:rStyle w:val="Hyperlink"/>
            <w:noProof/>
          </w:rPr>
          <w:t>Table 2 Component Websites</w:t>
        </w:r>
        <w:r w:rsidR="008D5256">
          <w:rPr>
            <w:noProof/>
            <w:webHidden/>
          </w:rPr>
          <w:tab/>
        </w:r>
        <w:r w:rsidR="008D5256">
          <w:rPr>
            <w:noProof/>
            <w:webHidden/>
          </w:rPr>
          <w:fldChar w:fldCharType="begin"/>
        </w:r>
        <w:r w:rsidR="008D5256">
          <w:rPr>
            <w:noProof/>
            <w:webHidden/>
          </w:rPr>
          <w:instrText xml:space="preserve"> PAGEREF _Toc395540687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5D92110A" w14:textId="77777777" w:rsidR="008D5256" w:rsidRDefault="00775F34">
      <w:pPr>
        <w:pStyle w:val="TableofFigures"/>
        <w:tabs>
          <w:tab w:val="right" w:pos="9061"/>
        </w:tabs>
        <w:rPr>
          <w:rFonts w:eastAsiaTheme="minorEastAsia"/>
          <w:noProof/>
          <w:sz w:val="22"/>
          <w:lang w:eastAsia="en-ZA"/>
        </w:rPr>
      </w:pPr>
      <w:hyperlink w:anchor="_Toc395540688" w:history="1">
        <w:r w:rsidR="008D5256" w:rsidRPr="0038525F">
          <w:rPr>
            <w:rStyle w:val="Hyperlink"/>
            <w:noProof/>
          </w:rPr>
          <w:t>Table 3 UART Protocol Packet Structure</w:t>
        </w:r>
        <w:r w:rsidR="008D5256">
          <w:rPr>
            <w:noProof/>
            <w:webHidden/>
          </w:rPr>
          <w:tab/>
        </w:r>
        <w:r w:rsidR="008D5256">
          <w:rPr>
            <w:noProof/>
            <w:webHidden/>
          </w:rPr>
          <w:fldChar w:fldCharType="begin"/>
        </w:r>
        <w:r w:rsidR="008D5256">
          <w:rPr>
            <w:noProof/>
            <w:webHidden/>
          </w:rPr>
          <w:instrText xml:space="preserve"> PAGEREF _Toc395540688 \h </w:instrText>
        </w:r>
        <w:r w:rsidR="008D5256">
          <w:rPr>
            <w:noProof/>
            <w:webHidden/>
          </w:rPr>
        </w:r>
        <w:r w:rsidR="008D5256">
          <w:rPr>
            <w:noProof/>
            <w:webHidden/>
          </w:rPr>
          <w:fldChar w:fldCharType="separate"/>
        </w:r>
        <w:r w:rsidR="008D5256">
          <w:rPr>
            <w:noProof/>
            <w:webHidden/>
          </w:rPr>
          <w:t>20</w:t>
        </w:r>
        <w:r w:rsidR="008D5256">
          <w:rPr>
            <w:noProof/>
            <w:webHidden/>
          </w:rPr>
          <w:fldChar w:fldCharType="end"/>
        </w:r>
      </w:hyperlink>
    </w:p>
    <w:p w14:paraId="47A485B9" w14:textId="77777777" w:rsidR="008D5256" w:rsidRDefault="00775F34">
      <w:pPr>
        <w:pStyle w:val="TableofFigures"/>
        <w:tabs>
          <w:tab w:val="right" w:pos="9061"/>
        </w:tabs>
        <w:rPr>
          <w:rFonts w:eastAsiaTheme="minorEastAsia"/>
          <w:noProof/>
          <w:sz w:val="22"/>
          <w:lang w:eastAsia="en-ZA"/>
        </w:rPr>
      </w:pPr>
      <w:hyperlink w:anchor="_Toc395540689" w:history="1">
        <w:r w:rsidR="008D5256" w:rsidRPr="0038525F">
          <w:rPr>
            <w:rStyle w:val="Hyperlink"/>
            <w:noProof/>
          </w:rPr>
          <w:t>Table 4 UART Protocol OP Codes</w:t>
        </w:r>
        <w:r w:rsidR="008D5256">
          <w:rPr>
            <w:noProof/>
            <w:webHidden/>
          </w:rPr>
          <w:tab/>
        </w:r>
        <w:r w:rsidR="008D5256">
          <w:rPr>
            <w:noProof/>
            <w:webHidden/>
          </w:rPr>
          <w:fldChar w:fldCharType="begin"/>
        </w:r>
        <w:r w:rsidR="008D5256">
          <w:rPr>
            <w:noProof/>
            <w:webHidden/>
          </w:rPr>
          <w:instrText xml:space="preserve"> PAGEREF _Toc395540689 \h </w:instrText>
        </w:r>
        <w:r w:rsidR="008D5256">
          <w:rPr>
            <w:noProof/>
            <w:webHidden/>
          </w:rPr>
        </w:r>
        <w:r w:rsidR="008D5256">
          <w:rPr>
            <w:noProof/>
            <w:webHidden/>
          </w:rPr>
          <w:fldChar w:fldCharType="separate"/>
        </w:r>
        <w:r w:rsidR="008D5256">
          <w:rPr>
            <w:noProof/>
            <w:webHidden/>
          </w:rPr>
          <w:t>20</w:t>
        </w:r>
        <w:r w:rsidR="008D5256">
          <w:rPr>
            <w:noProof/>
            <w:webHidden/>
          </w:rPr>
          <w:fldChar w:fldCharType="end"/>
        </w:r>
      </w:hyperlink>
    </w:p>
    <w:p w14:paraId="0DAAE2ED" w14:textId="77777777" w:rsidR="004551DC" w:rsidRDefault="006D0F4E" w:rsidP="00BB3419">
      <w:pPr>
        <w:pStyle w:val="Heading1"/>
        <w:spacing w:after="240"/>
      </w:pPr>
      <w:r>
        <w:fldChar w:fldCharType="end"/>
      </w:r>
      <w:bookmarkStart w:id="7" w:name="_Toc395540507"/>
    </w:p>
    <w:p w14:paraId="6FD053F8" w14:textId="77777777" w:rsidR="004551DC" w:rsidRDefault="004551DC" w:rsidP="004551DC">
      <w:pPr>
        <w:rPr>
          <w:rFonts w:asciiTheme="majorHAnsi" w:eastAsiaTheme="majorEastAsia" w:hAnsiTheme="majorHAnsi" w:cstheme="majorBidi"/>
          <w:color w:val="2E74B5" w:themeColor="accent1" w:themeShade="BF"/>
          <w:sz w:val="32"/>
          <w:szCs w:val="32"/>
        </w:rPr>
      </w:pPr>
      <w:r>
        <w:br w:type="page"/>
      </w:r>
    </w:p>
    <w:p w14:paraId="263241F0" w14:textId="77777777" w:rsidR="00114EDB" w:rsidRDefault="00114EDB" w:rsidP="00BB3419">
      <w:pPr>
        <w:pStyle w:val="Heading1"/>
        <w:spacing w:after="240"/>
      </w:pPr>
      <w:bookmarkStart w:id="8" w:name="_Toc395540666"/>
      <w:r>
        <w:lastRenderedPageBreak/>
        <w:t>Symbols</w:t>
      </w:r>
      <w:bookmarkEnd w:id="7"/>
      <w:bookmarkEnd w:id="8"/>
    </w:p>
    <w:p w14:paraId="71185CF1" w14:textId="77777777" w:rsidR="008F2408" w:rsidRPr="008F2408" w:rsidRDefault="008F2408" w:rsidP="004D1715">
      <w:pPr>
        <w:spacing w:after="0"/>
      </w:pPr>
      <w:r w:rsidRPr="004D1715">
        <w:rPr>
          <w:b/>
        </w:rPr>
        <w:t>Adafruit Industries</w:t>
      </w:r>
      <w:r>
        <w:t xml:space="preserve"> – An online electronics hobby store focusing on embedded device development and wearable computing.</w:t>
      </w:r>
    </w:p>
    <w:p w14:paraId="4EB271B3" w14:textId="77777777" w:rsidR="003536B8" w:rsidRDefault="003536B8" w:rsidP="004D1715">
      <w:pPr>
        <w:spacing w:after="0"/>
      </w:pPr>
      <w:r w:rsidRPr="004D1715">
        <w:rPr>
          <w:b/>
        </w:rPr>
        <w:t>Application Programming Interface</w:t>
      </w:r>
      <w:r>
        <w:t xml:space="preserve"> - A set of methods, often provided in the form of a library, enabling 3</w:t>
      </w:r>
      <w:r w:rsidRPr="003536B8">
        <w:rPr>
          <w:vertAlign w:val="superscript"/>
        </w:rPr>
        <w:t>rd</w:t>
      </w:r>
      <w:r>
        <w:t xml:space="preserve"> party applications to make use of another application, device or service.</w:t>
      </w:r>
    </w:p>
    <w:p w14:paraId="2EC0CC73" w14:textId="77777777" w:rsidR="003536B8" w:rsidRDefault="008F2408" w:rsidP="004D1715">
      <w:pPr>
        <w:spacing w:after="0"/>
      </w:pPr>
      <w:r w:rsidRPr="004D1715">
        <w:rPr>
          <w:b/>
        </w:rPr>
        <w:t>Application Specific Integrated Circuit</w:t>
      </w:r>
      <w:r>
        <w:t xml:space="preserve"> – A chip designed to serve a specific purpose, in contrast to programmable devices which may be modified to suit a number of purposes.</w:t>
      </w:r>
    </w:p>
    <w:p w14:paraId="35702B40" w14:textId="77777777" w:rsidR="008F2408" w:rsidRDefault="008F2408" w:rsidP="004D1715">
      <w:pPr>
        <w:spacing w:after="0"/>
      </w:pPr>
      <w:r w:rsidRPr="004D1715">
        <w:rPr>
          <w:b/>
        </w:rPr>
        <w:t>Bipolar Junction Transistor</w:t>
      </w:r>
      <w:r>
        <w:t xml:space="preserve"> – A form of switch activated by the flow of current through a base node. Similar in purpose to a FET.</w:t>
      </w:r>
    </w:p>
    <w:p w14:paraId="2B37F711" w14:textId="77777777" w:rsidR="008F2408" w:rsidRDefault="008F2408" w:rsidP="004D1715">
      <w:pPr>
        <w:spacing w:after="0"/>
      </w:pPr>
      <w:r w:rsidRPr="004D1715">
        <w:rPr>
          <w:b/>
        </w:rPr>
        <w:t>Central Processing Unit</w:t>
      </w:r>
      <w:r>
        <w:t xml:space="preserve"> – The primary component of a programmable chip, responsible for performing most logical operations as a result of the instructions it receives.</w:t>
      </w:r>
      <w:r w:rsidRPr="008F2408">
        <w:t xml:space="preserve"> </w:t>
      </w:r>
    </w:p>
    <w:p w14:paraId="1D0DFF39" w14:textId="77777777" w:rsidR="008F2408" w:rsidRDefault="008F2408" w:rsidP="004D1715">
      <w:pPr>
        <w:spacing w:after="0"/>
      </w:pPr>
      <w:r w:rsidRPr="004D1715">
        <w:rPr>
          <w:b/>
        </w:rPr>
        <w:t>Field Effect Transistor</w:t>
      </w:r>
      <w:r>
        <w:t xml:space="preserve"> – A form of switch activated by the voltage difference over its gate node. Similar in purpose to a BJT.</w:t>
      </w:r>
    </w:p>
    <w:p w14:paraId="3D050274" w14:textId="77777777" w:rsidR="008F2408" w:rsidRDefault="008F2408" w:rsidP="004D1715">
      <w:pPr>
        <w:spacing w:after="0"/>
      </w:pPr>
      <w:r w:rsidRPr="004D1715">
        <w:rPr>
          <w:b/>
        </w:rPr>
        <w:t>Future Technology Devices International</w:t>
      </w:r>
      <w:r>
        <w:t xml:space="preserve"> – A hardware design company responsible for a number of USB interface chips used in a wide range of devices.</w:t>
      </w:r>
    </w:p>
    <w:p w14:paraId="043BE054" w14:textId="77777777" w:rsidR="008F2408" w:rsidRDefault="008F2408" w:rsidP="004D1715">
      <w:pPr>
        <w:spacing w:after="0"/>
      </w:pPr>
      <w:r w:rsidRPr="004D1715">
        <w:rPr>
          <w:b/>
        </w:rPr>
        <w:t>Human Interface Device</w:t>
      </w:r>
      <w:r>
        <w:t xml:space="preserve"> – A subset of the USB protocol which makes allowance for the use of devices through which humans can interact with their computers, removing the need for dedicated drivers.</w:t>
      </w:r>
    </w:p>
    <w:p w14:paraId="0819B53C" w14:textId="77777777" w:rsidR="008F2408" w:rsidRDefault="008F2408" w:rsidP="004D1715">
      <w:pPr>
        <w:spacing w:after="0"/>
      </w:pPr>
      <w:r w:rsidRPr="004D1715">
        <w:rPr>
          <w:b/>
        </w:rPr>
        <w:t>Printed Circuit Board</w:t>
      </w:r>
      <w:r>
        <w:rPr>
          <w:i/>
        </w:rPr>
        <w:t xml:space="preserve"> </w:t>
      </w:r>
      <w:r>
        <w:t>– Circuit boards on which copper “tracks” are printed to simplify the construction of complex circuitry.</w:t>
      </w:r>
    </w:p>
    <w:p w14:paraId="5D4A738C" w14:textId="77777777" w:rsidR="008F2408" w:rsidRDefault="008F2408" w:rsidP="004D1715">
      <w:pPr>
        <w:spacing w:after="0"/>
      </w:pPr>
      <w:r w:rsidRPr="004D1715">
        <w:rPr>
          <w:b/>
        </w:rPr>
        <w:t>Random Access Memory</w:t>
      </w:r>
      <w:r>
        <w:t xml:space="preserve"> – High speed memory used to store data which is currently in use on the system, including the instructions of running processes and the information they are interacting with.</w:t>
      </w:r>
    </w:p>
    <w:p w14:paraId="0C3F96E8" w14:textId="77777777" w:rsidR="008F2408" w:rsidRDefault="008F2408" w:rsidP="004D1715">
      <w:pPr>
        <w:spacing w:after="0"/>
      </w:pPr>
      <w:r w:rsidRPr="004D1715">
        <w:rPr>
          <w:b/>
        </w:rPr>
        <w:t>Universal Asynchronous Receiver Transmitter</w:t>
      </w:r>
      <w:r>
        <w:t xml:space="preserve"> – A standardised device responsible for serial communication between two devices over a two-wire connection.</w:t>
      </w:r>
    </w:p>
    <w:p w14:paraId="7E8CFBF9" w14:textId="77777777" w:rsidR="008F2408" w:rsidRPr="008F2408" w:rsidRDefault="00C00BDA" w:rsidP="004D1715">
      <w:pPr>
        <w:spacing w:after="0"/>
      </w:pPr>
      <w:r w:rsidRPr="004D1715">
        <w:rPr>
          <w:b/>
        </w:rPr>
        <w:t>Universal Serial Bus</w:t>
      </w:r>
      <w:r>
        <w:rPr>
          <w:i/>
        </w:rPr>
        <w:t xml:space="preserve"> </w:t>
      </w:r>
      <w:r>
        <w:t>– A serial communication protocol, and accompanying hardware specification, which dictates the way in which a number of different device types may be connected to computers.</w:t>
      </w:r>
    </w:p>
    <w:p w14:paraId="01AB7A6B" w14:textId="77777777" w:rsidR="00DB1D70" w:rsidRDefault="00BB3419">
      <w:pPr>
        <w:rPr>
          <w:noProof/>
        </w:rPr>
        <w:sectPr w:rsidR="00DB1D70" w:rsidSect="00DB1D70">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14:paraId="2A841132" w14:textId="77777777" w:rsidR="00DB1D70" w:rsidRDefault="00DB1D70">
      <w:pPr>
        <w:pStyle w:val="Index1"/>
        <w:tabs>
          <w:tab w:val="right" w:pos="9061"/>
        </w:tabs>
        <w:rPr>
          <w:noProof/>
        </w:rPr>
      </w:pPr>
      <w:r>
        <w:rPr>
          <w:noProof/>
        </w:rPr>
        <w:lastRenderedPageBreak/>
        <w:t>API</w:t>
      </w:r>
      <w:r>
        <w:rPr>
          <w:noProof/>
        </w:rPr>
        <w:tab/>
      </w:r>
      <w:r w:rsidRPr="009336C6">
        <w:rPr>
          <w:i/>
          <w:noProof/>
        </w:rPr>
        <w:t>See</w:t>
      </w:r>
      <w:r>
        <w:rPr>
          <w:noProof/>
        </w:rPr>
        <w:t xml:space="preserve"> Application Programming Interface</w:t>
      </w:r>
    </w:p>
    <w:p w14:paraId="27947918" w14:textId="77777777" w:rsidR="00DB1D70" w:rsidRDefault="00DB1D70">
      <w:pPr>
        <w:pStyle w:val="Index1"/>
        <w:tabs>
          <w:tab w:val="right" w:pos="9061"/>
        </w:tabs>
        <w:rPr>
          <w:noProof/>
        </w:rPr>
      </w:pPr>
      <w:r>
        <w:rPr>
          <w:noProof/>
        </w:rPr>
        <w:t>ASIC</w:t>
      </w:r>
      <w:r>
        <w:rPr>
          <w:noProof/>
        </w:rPr>
        <w:tab/>
      </w:r>
      <w:r w:rsidRPr="009336C6">
        <w:rPr>
          <w:i/>
          <w:noProof/>
        </w:rPr>
        <w:t>See</w:t>
      </w:r>
      <w:r>
        <w:rPr>
          <w:noProof/>
        </w:rPr>
        <w:t xml:space="preserve"> Application Specific Integrated Circuit</w:t>
      </w:r>
    </w:p>
    <w:p w14:paraId="05F6549B" w14:textId="77777777" w:rsidR="00DB1D70" w:rsidRDefault="00DB1D70">
      <w:pPr>
        <w:pStyle w:val="Index1"/>
        <w:tabs>
          <w:tab w:val="right" w:pos="9061"/>
        </w:tabs>
        <w:rPr>
          <w:noProof/>
        </w:rPr>
      </w:pPr>
      <w:r>
        <w:rPr>
          <w:noProof/>
        </w:rPr>
        <w:t>BJT</w:t>
      </w:r>
      <w:r>
        <w:rPr>
          <w:noProof/>
        </w:rPr>
        <w:tab/>
      </w:r>
      <w:r w:rsidRPr="009336C6">
        <w:rPr>
          <w:i/>
          <w:noProof/>
        </w:rPr>
        <w:t>See</w:t>
      </w:r>
      <w:r>
        <w:rPr>
          <w:noProof/>
        </w:rPr>
        <w:t xml:space="preserve"> Bipolar Junction Transistor</w:t>
      </w:r>
    </w:p>
    <w:p w14:paraId="56186B57" w14:textId="77777777" w:rsidR="00DB1D70" w:rsidRDefault="00DB1D70">
      <w:pPr>
        <w:pStyle w:val="Index1"/>
        <w:tabs>
          <w:tab w:val="right" w:pos="9061"/>
        </w:tabs>
        <w:rPr>
          <w:noProof/>
        </w:rPr>
      </w:pPr>
      <w:r>
        <w:rPr>
          <w:noProof/>
        </w:rPr>
        <w:t>CPU</w:t>
      </w:r>
      <w:r>
        <w:rPr>
          <w:noProof/>
        </w:rPr>
        <w:tab/>
      </w:r>
      <w:r w:rsidRPr="009336C6">
        <w:rPr>
          <w:i/>
          <w:noProof/>
        </w:rPr>
        <w:t>See</w:t>
      </w:r>
      <w:r>
        <w:rPr>
          <w:noProof/>
        </w:rPr>
        <w:t xml:space="preserve"> Central Processing Unit</w:t>
      </w:r>
    </w:p>
    <w:p w14:paraId="01DAC8D1" w14:textId="77777777" w:rsidR="00DB1D70" w:rsidRDefault="00DB1D70">
      <w:pPr>
        <w:pStyle w:val="Index1"/>
        <w:tabs>
          <w:tab w:val="right" w:pos="9061"/>
        </w:tabs>
        <w:rPr>
          <w:noProof/>
        </w:rPr>
      </w:pPr>
      <w:r>
        <w:rPr>
          <w:noProof/>
        </w:rPr>
        <w:t>FET</w:t>
      </w:r>
      <w:r>
        <w:rPr>
          <w:noProof/>
        </w:rPr>
        <w:tab/>
      </w:r>
      <w:r w:rsidRPr="009336C6">
        <w:rPr>
          <w:i/>
          <w:noProof/>
        </w:rPr>
        <w:t>See</w:t>
      </w:r>
      <w:r>
        <w:rPr>
          <w:noProof/>
        </w:rPr>
        <w:t xml:space="preserve"> Field Effect Transistor</w:t>
      </w:r>
    </w:p>
    <w:p w14:paraId="4156B618" w14:textId="77777777" w:rsidR="00DB1D70" w:rsidRDefault="00DB1D70">
      <w:pPr>
        <w:pStyle w:val="Index1"/>
        <w:tabs>
          <w:tab w:val="right" w:pos="9061"/>
        </w:tabs>
        <w:rPr>
          <w:noProof/>
        </w:rPr>
      </w:pPr>
      <w:r>
        <w:rPr>
          <w:noProof/>
        </w:rPr>
        <w:t>FTDI</w:t>
      </w:r>
      <w:r>
        <w:rPr>
          <w:noProof/>
        </w:rPr>
        <w:tab/>
      </w:r>
      <w:r w:rsidRPr="009336C6">
        <w:rPr>
          <w:i/>
          <w:noProof/>
        </w:rPr>
        <w:t>See</w:t>
      </w:r>
      <w:r>
        <w:rPr>
          <w:noProof/>
        </w:rPr>
        <w:t xml:space="preserve"> Future Technology Devices International</w:t>
      </w:r>
    </w:p>
    <w:p w14:paraId="36948B17" w14:textId="77777777" w:rsidR="00DB1D70" w:rsidRDefault="00DB1D70">
      <w:pPr>
        <w:pStyle w:val="Index1"/>
        <w:tabs>
          <w:tab w:val="right" w:pos="9061"/>
        </w:tabs>
        <w:rPr>
          <w:noProof/>
        </w:rPr>
      </w:pPr>
      <w:r>
        <w:rPr>
          <w:noProof/>
        </w:rPr>
        <w:t>HID</w:t>
      </w:r>
      <w:r>
        <w:rPr>
          <w:noProof/>
        </w:rPr>
        <w:tab/>
      </w:r>
      <w:r w:rsidRPr="009336C6">
        <w:rPr>
          <w:i/>
          <w:noProof/>
        </w:rPr>
        <w:t>See</w:t>
      </w:r>
      <w:r>
        <w:rPr>
          <w:noProof/>
        </w:rPr>
        <w:t xml:space="preserve"> Human Interface Device</w:t>
      </w:r>
    </w:p>
    <w:p w14:paraId="7BA8D010" w14:textId="77777777" w:rsidR="00DB1D70" w:rsidRDefault="00DB1D70">
      <w:pPr>
        <w:pStyle w:val="Index1"/>
        <w:tabs>
          <w:tab w:val="right" w:pos="9061"/>
        </w:tabs>
        <w:rPr>
          <w:noProof/>
        </w:rPr>
      </w:pPr>
      <w:r>
        <w:rPr>
          <w:noProof/>
        </w:rPr>
        <w:t>PCB</w:t>
      </w:r>
      <w:r>
        <w:rPr>
          <w:noProof/>
        </w:rPr>
        <w:tab/>
      </w:r>
      <w:r w:rsidRPr="009336C6">
        <w:rPr>
          <w:i/>
          <w:noProof/>
        </w:rPr>
        <w:t>See</w:t>
      </w:r>
      <w:r>
        <w:rPr>
          <w:noProof/>
        </w:rPr>
        <w:t xml:space="preserve"> Printed Circuit Board</w:t>
      </w:r>
    </w:p>
    <w:p w14:paraId="1642E66F" w14:textId="77777777" w:rsidR="00DB1D70" w:rsidRDefault="00DB1D70">
      <w:pPr>
        <w:pStyle w:val="Index1"/>
        <w:tabs>
          <w:tab w:val="right" w:pos="9061"/>
        </w:tabs>
        <w:rPr>
          <w:noProof/>
        </w:rPr>
      </w:pPr>
      <w:r>
        <w:rPr>
          <w:noProof/>
        </w:rPr>
        <w:t>RAM</w:t>
      </w:r>
      <w:r>
        <w:rPr>
          <w:noProof/>
        </w:rPr>
        <w:tab/>
      </w:r>
      <w:r w:rsidRPr="009336C6">
        <w:rPr>
          <w:i/>
          <w:noProof/>
        </w:rPr>
        <w:t>See</w:t>
      </w:r>
      <w:r>
        <w:rPr>
          <w:noProof/>
        </w:rPr>
        <w:t xml:space="preserve"> Random Access Memory</w:t>
      </w:r>
    </w:p>
    <w:p w14:paraId="1F8EE41A" w14:textId="77777777" w:rsidR="00DB1D70" w:rsidRDefault="00DB1D70">
      <w:pPr>
        <w:pStyle w:val="Index1"/>
        <w:tabs>
          <w:tab w:val="right" w:pos="9061"/>
        </w:tabs>
        <w:rPr>
          <w:noProof/>
        </w:rPr>
      </w:pPr>
      <w:r>
        <w:rPr>
          <w:noProof/>
        </w:rPr>
        <w:t>UART</w:t>
      </w:r>
      <w:r>
        <w:rPr>
          <w:noProof/>
        </w:rPr>
        <w:tab/>
      </w:r>
      <w:r w:rsidRPr="009336C6">
        <w:rPr>
          <w:i/>
          <w:noProof/>
        </w:rPr>
        <w:t>See</w:t>
      </w:r>
      <w:r>
        <w:rPr>
          <w:noProof/>
        </w:rPr>
        <w:t xml:space="preserve"> Universal Asynchronous Reciever Transmitter</w:t>
      </w:r>
    </w:p>
    <w:p w14:paraId="47D180A1" w14:textId="77777777" w:rsidR="00DB1D70" w:rsidRDefault="00DB1D70">
      <w:pPr>
        <w:pStyle w:val="Index1"/>
        <w:tabs>
          <w:tab w:val="right" w:pos="9061"/>
        </w:tabs>
        <w:rPr>
          <w:noProof/>
        </w:rPr>
      </w:pPr>
      <w:r>
        <w:rPr>
          <w:noProof/>
        </w:rPr>
        <w:t>USB</w:t>
      </w:r>
      <w:r>
        <w:rPr>
          <w:noProof/>
        </w:rPr>
        <w:tab/>
      </w:r>
      <w:r w:rsidRPr="009336C6">
        <w:rPr>
          <w:i/>
          <w:noProof/>
        </w:rPr>
        <w:t>See</w:t>
      </w:r>
      <w:r>
        <w:rPr>
          <w:noProof/>
        </w:rPr>
        <w:t xml:space="preserve"> Universal Serial Bus</w:t>
      </w:r>
    </w:p>
    <w:p w14:paraId="4B406965" w14:textId="77777777" w:rsidR="00DB1D70" w:rsidRDefault="00DB1D70">
      <w:pPr>
        <w:rPr>
          <w:noProof/>
        </w:rPr>
        <w:sectPr w:rsidR="00DB1D70" w:rsidSect="00DB1D70">
          <w:type w:val="continuous"/>
          <w:pgSz w:w="11906" w:h="16838"/>
          <w:pgMar w:top="1418" w:right="1134" w:bottom="1418" w:left="1701" w:header="709" w:footer="709" w:gutter="0"/>
          <w:cols w:space="720"/>
          <w:titlePg/>
          <w:docGrid w:linePitch="360"/>
        </w:sectPr>
      </w:pPr>
    </w:p>
    <w:p w14:paraId="0118176B" w14:textId="77777777"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14:paraId="1447218A" w14:textId="77777777" w:rsidR="006D0F4E" w:rsidRDefault="006D0F4E" w:rsidP="006D0F4E">
      <w:pPr>
        <w:pStyle w:val="Heading1"/>
      </w:pPr>
      <w:bookmarkStart w:id="9" w:name="_Toc395540508"/>
      <w:bookmarkStart w:id="10" w:name="_Toc395540667"/>
      <w:r>
        <w:lastRenderedPageBreak/>
        <w:t>Introduction</w:t>
      </w:r>
      <w:bookmarkEnd w:id="9"/>
      <w:bookmarkEnd w:id="10"/>
    </w:p>
    <w:p w14:paraId="07DE716C" w14:textId="165E8B5A" w:rsidR="006D0F4E" w:rsidRDefault="006D0F4E" w:rsidP="006D0F4E">
      <w:r>
        <w:t xml:space="preserve">Modern voice recognition systems commonly fall into two primary categories, cloud based and </w:t>
      </w:r>
      <w:r w:rsidR="00550332">
        <w:t>native</w:t>
      </w:r>
      <w:r w:rsidR="00270C18">
        <w:t xml:space="preserve">. Examples of cloud based speech recognition engines include Google’s Voice Search, Apple’s Siri virtual assistant and more recently, Microsoft’s Cortana. The </w:t>
      </w:r>
      <w:r w:rsidR="00550332">
        <w:t xml:space="preserve">native </w:t>
      </w:r>
      <w:r w:rsidR="00270C18">
        <w:t>implementations are best represented by Nuance’s Dragon series of products and Microsoft’s proprietary Speech API</w:t>
      </w:r>
      <w:r w:rsidR="007E08F5">
        <w:fldChar w:fldCharType="begin"/>
      </w:r>
      <w:r w:rsidR="007E08F5">
        <w:instrText xml:space="preserve"> XE "</w:instrText>
      </w:r>
      <w:r w:rsidR="007E08F5" w:rsidRPr="00101B9F">
        <w:instrText>API</w:instrText>
      </w:r>
      <w:r w:rsidR="007E08F5">
        <w:instrText>" \t "</w:instrText>
      </w:r>
      <w:r w:rsidR="007E08F5" w:rsidRPr="00B55B7C">
        <w:rPr>
          <w:i/>
        </w:rPr>
        <w:instrText>See</w:instrText>
      </w:r>
      <w:r w:rsidR="007E08F5" w:rsidRPr="00B55B7C">
        <w:instrText xml:space="preserve"> Application Programming Interface</w:instrText>
      </w:r>
      <w:r w:rsidR="007E08F5">
        <w:instrText xml:space="preserve">" </w:instrText>
      </w:r>
      <w:r w:rsidR="007E08F5">
        <w:fldChar w:fldCharType="end"/>
      </w:r>
      <w:r w:rsidR="00270C18">
        <w:t xml:space="preserve"> (MSSAPI).</w:t>
      </w:r>
    </w:p>
    <w:p w14:paraId="7BB1E362" w14:textId="0FE71FCF" w:rsidR="00270C18" w:rsidRDefault="00550332" w:rsidP="006D0F4E">
      <w:r>
        <w:t>Native</w:t>
      </w:r>
      <w:r w:rsidR="00270C18">
        <w:t xml:space="preserve"> solutions are generally built on learning </w:t>
      </w:r>
      <w:r w:rsidR="007E08F5">
        <w:t xml:space="preserve">Hidden </w:t>
      </w:r>
      <w:r w:rsidR="00270C18">
        <w:t xml:space="preserve">Markov </w:t>
      </w:r>
      <w:r w:rsidR="007E08F5">
        <w:t>M</w:t>
      </w:r>
      <w:r w:rsidR="00270C18">
        <w:t xml:space="preserve">odels which adapt to the speaker and can often achieve </w:t>
      </w:r>
      <w:r>
        <w:t xml:space="preserve">high </w:t>
      </w:r>
      <w:r w:rsidR="00270C18">
        <w:t xml:space="preserve">accuracy levels once trained and paired with a high quality microphone. In most cases these systems are designed to assist people who would otherwise be required to perform </w:t>
      </w:r>
      <w:r>
        <w:t>a lot</w:t>
      </w:r>
      <w:r w:rsidR="00270C18">
        <w:t xml:space="preserve"> of typing, or the disabled, and as a result their implementations are often tailored towards single users.</w:t>
      </w:r>
    </w:p>
    <w:p w14:paraId="726D100F" w14:textId="59A31069" w:rsidR="00FC1BC9" w:rsidRDefault="00270C18" w:rsidP="006D0F4E">
      <w:r>
        <w:t xml:space="preserve">Conversely, cloud solutions are vastly more complex and generally designed to be able to achieve </w:t>
      </w:r>
      <w:r w:rsidR="00550332">
        <w:t>good</w:t>
      </w:r>
      <w:r>
        <w:t xml:space="preserve"> accuracy rates with little or no speaker specific adaptations. As a result they are often built </w:t>
      </w:r>
      <w:r w:rsidR="00550332">
        <w:t>using a combination of</w:t>
      </w:r>
      <w:r>
        <w:t xml:space="preserve"> advanced neural networks</w:t>
      </w:r>
      <w:r w:rsidR="00550332">
        <w:t xml:space="preserve"> and HMMs to help improve feature detection across very large datasets</w:t>
      </w:r>
      <w:r>
        <w:t xml:space="preserve">,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14:paraId="5D0E15CB" w14:textId="77777777"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14:paraId="006700D0" w14:textId="77777777"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14:paraId="0A96ECE7" w14:textId="77777777"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14:paraId="5B0B1C61" w14:textId="5CD385ED" w:rsidR="00BA17A0" w:rsidRDefault="00224CBB">
      <w:r>
        <w:t xml:space="preserve">The goal of this project is to develop an interface which can be used by embedded devices to emulate </w:t>
      </w:r>
      <w:r w:rsidR="009F7FE5">
        <w:t>a user’s input devices</w:t>
      </w:r>
      <w:r w:rsidR="00550332">
        <w:t xml:space="preserve"> – such as a keyboard or mouse – </w:t>
      </w:r>
      <w:r w:rsidR="009F7FE5">
        <w:t>without the installation of custom drivers or software on the target machine. In light of this requirement, this project has taken the form of a USB HID emulation chip which is controllable over a simple serial protocol over</w:t>
      </w:r>
      <w:r w:rsidR="00550332">
        <w:t xml:space="preserve"> an</w:t>
      </w:r>
      <w:r w:rsidR="009F7FE5">
        <w:t xml:space="preserve"> UART, allowing it to be used on almost any embedded device platform with minimal, or in some cases no, hardware alterations.</w:t>
      </w:r>
    </w:p>
    <w:p w14:paraId="544CA1E0" w14:textId="39C5C7BD" w:rsidR="002548F6" w:rsidRDefault="00BA17A0">
      <w:r>
        <w:lastRenderedPageBreak/>
        <w:t>As an adjunct to this, a series of communications protocols and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14:paraId="1AEAE778" w14:textId="77777777" w:rsidR="002548F6" w:rsidRDefault="002548F6">
      <w:r>
        <w:br w:type="page"/>
      </w:r>
    </w:p>
    <w:p w14:paraId="40BE98F2" w14:textId="77777777" w:rsidR="002548F6" w:rsidRDefault="002548F6" w:rsidP="002548F6">
      <w:pPr>
        <w:pStyle w:val="Heading1"/>
      </w:pPr>
      <w:bookmarkStart w:id="11" w:name="_Toc395540509"/>
      <w:bookmarkStart w:id="12" w:name="_Toc395540668"/>
      <w:r>
        <w:lastRenderedPageBreak/>
        <w:t>Pre-Design Investigation</w:t>
      </w:r>
      <w:bookmarkEnd w:id="11"/>
      <w:bookmarkEnd w:id="12"/>
    </w:p>
    <w:p w14:paraId="6AFE5826" w14:textId="6E4D011E" w:rsidR="00681A68" w:rsidRDefault="00024867" w:rsidP="002548F6">
      <w:r>
        <w:t>Prior to beginning design of the system</w:t>
      </w:r>
      <w:r w:rsidR="00681A68">
        <w:t xml:space="preserve"> it was important to investigate the possible approaches and determine which of them best suited the task at hand. </w:t>
      </w:r>
      <w:r w:rsidR="002F0A6F">
        <w:t xml:space="preserve">During </w:t>
      </w:r>
      <w:r w:rsidR="00681A68">
        <w:t xml:space="preserve">this phase a number of possible solutions were investigated, their advantages and disadvantages </w:t>
      </w:r>
      <w:r w:rsidR="002F0A6F">
        <w:t xml:space="preserve">compared </w:t>
      </w:r>
      <w:r w:rsidR="00681A68">
        <w:t>and finally a decision was made on the best option for this project.</w:t>
      </w:r>
    </w:p>
    <w:p w14:paraId="3A889AA6" w14:textId="77777777" w:rsidR="00681A68" w:rsidRDefault="00681A68" w:rsidP="00681A68">
      <w:pPr>
        <w:pStyle w:val="Heading2"/>
      </w:pPr>
      <w:bookmarkStart w:id="13" w:name="_Toc395540510"/>
      <w:r>
        <w:t>Custom ASIC Design</w:t>
      </w:r>
      <w:bookmarkEnd w:id="13"/>
    </w:p>
    <w:p w14:paraId="25A19B10" w14:textId="1B30D968" w:rsidR="00063968" w:rsidRDefault="00681A68" w:rsidP="00681A68">
      <w:r>
        <w:t xml:space="preserve">The first option to be considered was the design of a custom </w:t>
      </w:r>
      <w:r w:rsidR="00BB3419">
        <w:t>ASIC for the purpose of USB emulation, implementing its own interface over either serial UART</w:t>
      </w:r>
      <w:r w:rsidR="00750756">
        <w:fldChar w:fldCharType="begin"/>
      </w:r>
      <w:r w:rsidR="00750756">
        <w:instrText xml:space="preserve"> XE "</w:instrText>
      </w:r>
      <w:r w:rsidR="00750756" w:rsidRPr="002443FE">
        <w:instrText>UART</w:instrText>
      </w:r>
      <w:r w:rsidR="00750756">
        <w:instrText>" \t "</w:instrText>
      </w:r>
      <w:r w:rsidR="00750756" w:rsidRPr="00D21569">
        <w:rPr>
          <w:i/>
        </w:rPr>
        <w:instrText>See</w:instrText>
      </w:r>
      <w:r w:rsidR="00750756" w:rsidRPr="00D21569">
        <w:instrText xml:space="preserve"> Universal Asynchronous Reciever Transmitter</w:instrText>
      </w:r>
      <w:r w:rsidR="00750756">
        <w:instrText xml:space="preserve">" </w:instrText>
      </w:r>
      <w:r w:rsidR="00750756">
        <w:fldChar w:fldCharType="end"/>
      </w:r>
      <w:r w:rsidR="00BB3419">
        <w:t xml:space="preserve"> or i2c. Doing so would have allowed the manufacture of extremely small, energy efficient and cheap emulation chips and would have proven an ideal solution for mass production due to the potential cost and size savings involved. On the other hand, by virtue of the </w:t>
      </w:r>
      <w:r w:rsidR="002F0A6F">
        <w:t xml:space="preserve">solution </w:t>
      </w:r>
      <w:r w:rsidR="00BB3419">
        <w:t>being entirely implemented in hardware, the design and testing phase would have been prolonged while simultaneously reducing the flexibility</w:t>
      </w:r>
      <w:r w:rsidR="00063968">
        <w:t xml:space="preserve"> with which additional features could be added.</w:t>
      </w:r>
    </w:p>
    <w:p w14:paraId="43C6769A" w14:textId="79328B17" w:rsidR="00063968" w:rsidRDefault="00063968" w:rsidP="00681A68">
      <w:r>
        <w:t>To summarise, a custom ASIC providing USB</w:t>
      </w:r>
      <w:r w:rsidR="00750756">
        <w:fldChar w:fldCharType="begin"/>
      </w:r>
      <w:r w:rsidR="00750756">
        <w:instrText xml:space="preserve"> XE "</w:instrText>
      </w:r>
      <w:r w:rsidR="00750756" w:rsidRPr="00502127">
        <w:instrText>USB</w:instrText>
      </w:r>
      <w:r w:rsidR="00750756">
        <w:instrText>" \t "</w:instrText>
      </w:r>
      <w:r w:rsidR="00750756" w:rsidRPr="00D15780">
        <w:rPr>
          <w:i/>
        </w:rPr>
        <w:instrText>See</w:instrText>
      </w:r>
      <w:r w:rsidR="00750756" w:rsidRPr="00D15780">
        <w:instrText xml:space="preserve"> Universal Serial Bus</w:instrText>
      </w:r>
      <w:r w:rsidR="00750756">
        <w:instrText xml:space="preserve">" </w:instrText>
      </w:r>
      <w:r w:rsidR="00750756">
        <w:fldChar w:fldCharType="end"/>
      </w:r>
      <w:r>
        <w:t xml:space="preserve"> HID</w:t>
      </w:r>
      <w:r w:rsidR="00750756">
        <w:fldChar w:fldCharType="begin"/>
      </w:r>
      <w:r w:rsidR="00750756">
        <w:instrText xml:space="preserve"> XE "</w:instrText>
      </w:r>
      <w:r w:rsidR="00750756" w:rsidRPr="00D627CF">
        <w:instrText>HID</w:instrText>
      </w:r>
      <w:r w:rsidR="00750756">
        <w:instrText>" \t "</w:instrText>
      </w:r>
      <w:r w:rsidR="00750756" w:rsidRPr="001C15DF">
        <w:rPr>
          <w:i/>
        </w:rPr>
        <w:instrText>See</w:instrText>
      </w:r>
      <w:r w:rsidR="00750756" w:rsidRPr="001C15DF">
        <w:instrText xml:space="preserve"> Human Interface Device</w:instrText>
      </w:r>
      <w:r w:rsidR="00750756">
        <w:instrText xml:space="preserve">" </w:instrText>
      </w:r>
      <w:r w:rsidR="00750756">
        <w:fldChar w:fldCharType="end"/>
      </w:r>
      <w:r>
        <w:t xml:space="preserve"> emulation would suit a large scale project, however for prototyping purposes it would be </w:t>
      </w:r>
      <w:r w:rsidR="002F0A6F">
        <w:t>present challenges</w:t>
      </w:r>
      <w:r>
        <w:t>, difficult to acquire and force developers to spend a large amount of time implementing support for its low level interface.</w:t>
      </w:r>
      <w:r w:rsidR="00AC3B8D">
        <w:t xml:space="preserve"> In particular, the design and implementation of the low level interface would be time consuming, with later modifications posing the same issue.</w:t>
      </w:r>
    </w:p>
    <w:p w14:paraId="2FC0B7DB" w14:textId="77777777" w:rsidR="00063968" w:rsidRDefault="00F536DB" w:rsidP="00063968">
      <w:pPr>
        <w:pStyle w:val="Heading2"/>
      </w:pPr>
      <w:bookmarkStart w:id="14" w:name="_Toc395540511"/>
      <w:r>
        <w:t>Programmable USB Slave Device</w:t>
      </w:r>
      <w:bookmarkEnd w:id="14"/>
    </w:p>
    <w:p w14:paraId="0F5A1218" w14:textId="533AAF30" w:rsidR="00F536DB" w:rsidRDefault="00F536DB" w:rsidP="00063968">
      <w:r>
        <w:t xml:space="preserve">There are a number of USB interface chips available on the market, </w:t>
      </w:r>
      <w:r w:rsidR="0059586D">
        <w:t>for example – the well-known</w:t>
      </w:r>
      <w:r>
        <w:t xml:space="preserv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w:t>
      </w:r>
      <w:r w:rsidR="00750756">
        <w:fldChar w:fldCharType="begin"/>
      </w:r>
      <w:r w:rsidR="00750756">
        <w:instrText xml:space="preserve"> XE "</w:instrText>
      </w:r>
      <w:r w:rsidR="00750756" w:rsidRPr="00F97C26">
        <w:instrText>FTDI</w:instrText>
      </w:r>
      <w:r w:rsidR="00750756">
        <w:instrText>" \t "</w:instrText>
      </w:r>
      <w:r w:rsidR="00750756" w:rsidRPr="00447CBE">
        <w:rPr>
          <w:i/>
        </w:rPr>
        <w:instrText>See</w:instrText>
      </w:r>
      <w:r w:rsidR="00750756" w:rsidRPr="00447CBE">
        <w:instrText xml:space="preserve"> Future Technology Devices International</w:instrText>
      </w:r>
      <w:r w:rsidR="00750756">
        <w:instrText xml:space="preserve">" </w:instrText>
      </w:r>
      <w:r w:rsidR="00750756">
        <w:fldChar w:fldCharType="end"/>
      </w:r>
      <w:r w:rsidR="0059586D">
        <w:t xml:space="preserve"> - but also</w:t>
      </w:r>
      <w:r>
        <w:t xml:space="preserve">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w:t>
      </w:r>
      <w:r w:rsidR="00486D08">
        <w:fldChar w:fldCharType="begin"/>
      </w:r>
      <w:r w:rsidR="00486D08">
        <w:instrText xml:space="preserve"> XE "</w:instrText>
      </w:r>
      <w:r w:rsidR="00486D08" w:rsidRPr="00A45036">
        <w:instrText>CPU</w:instrText>
      </w:r>
      <w:r w:rsidR="00486D08">
        <w:instrText>" \t "</w:instrText>
      </w:r>
      <w:r w:rsidR="00486D08" w:rsidRPr="00D714B5">
        <w:rPr>
          <w:i/>
        </w:rPr>
        <w:instrText>See</w:instrText>
      </w:r>
      <w:r w:rsidR="00486D08" w:rsidRPr="00D714B5">
        <w:instrText xml:space="preserve"> Central Processing Unit</w:instrText>
      </w:r>
      <w:r w:rsidR="00486D08">
        <w:instrText xml:space="preserve">" </w:instrText>
      </w:r>
      <w:r w:rsidR="00486D08">
        <w:fldChar w:fldCharType="end"/>
      </w:r>
      <w:r>
        <w:t xml:space="preserve"> and programmable code block, allowing you to easily modify it to suit any number of applications.</w:t>
      </w:r>
    </w:p>
    <w:p w14:paraId="0D74EBC7" w14:textId="213733FA" w:rsidR="00EE6A83" w:rsidRDefault="00EE6A83" w:rsidP="00063968">
      <w:r>
        <w:t xml:space="preserve">The primary reason for avoiding the use of </w:t>
      </w:r>
      <w:r w:rsidR="0059586D">
        <w:t>these devices</w:t>
      </w:r>
      <w:r>
        <w:t xml:space="preserve"> was the difficulty of obtaining a chip which made use of common slave-type (B class) connectors in a pre-packaged form. This would require the purchase of individual chips and – due to their form factors – the surface mounting on custom PCB</w:t>
      </w:r>
      <w:r w:rsidR="00486D08">
        <w:fldChar w:fldCharType="begin"/>
      </w:r>
      <w:r w:rsidR="00486D08">
        <w:instrText xml:space="preserve"> XE "</w:instrText>
      </w:r>
      <w:r w:rsidR="00486D08" w:rsidRPr="00682300">
        <w:instrText>PCB</w:instrText>
      </w:r>
      <w:r w:rsidR="00486D08">
        <w:instrText>" \t "</w:instrText>
      </w:r>
      <w:r w:rsidR="00486D08" w:rsidRPr="00733DC0">
        <w:rPr>
          <w:i/>
        </w:rPr>
        <w:instrText>See</w:instrText>
      </w:r>
      <w:r w:rsidR="00486D08" w:rsidRPr="00733DC0">
        <w:instrText xml:space="preserve"> Printed Circuit Board</w:instrText>
      </w:r>
      <w:r w:rsidR="00486D08">
        <w:instrText xml:space="preserve">" </w:instrText>
      </w:r>
      <w:r w:rsidR="00486D08">
        <w:fldChar w:fldCharType="end"/>
      </w:r>
      <w:r>
        <w:t>s, restricting the ability to construct the device easily and potentially raising costs above acceptable levels for small runs.</w:t>
      </w:r>
    </w:p>
    <w:p w14:paraId="5985E897" w14:textId="77777777" w:rsidR="00EE6A83" w:rsidRDefault="00EE6A83" w:rsidP="00EE6A83">
      <w:pPr>
        <w:pStyle w:val="Heading2"/>
      </w:pPr>
      <w:bookmarkStart w:id="15" w:name="_Toc395540512"/>
      <w:r>
        <w:t>Microprocessor with USB Interface</w:t>
      </w:r>
      <w:bookmarkEnd w:id="15"/>
    </w:p>
    <w:p w14:paraId="0138C4A6" w14:textId="77777777"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Nano</w:t>
      </w:r>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14:paraId="79DCB4F8" w14:textId="77777777" w:rsidR="00486D08" w:rsidRDefault="00486D08" w:rsidP="00486D08">
      <w:pPr>
        <w:jc w:val="center"/>
        <w:rPr>
          <w:noProof/>
          <w:lang w:eastAsia="en-ZA"/>
        </w:rPr>
      </w:pPr>
    </w:p>
    <w:p w14:paraId="231795CB" w14:textId="77777777" w:rsidR="00486D08" w:rsidRDefault="00486D08" w:rsidP="00486D08">
      <w:pPr>
        <w:jc w:val="center"/>
      </w:pPr>
      <w:r>
        <w:rPr>
          <w:noProof/>
          <w:lang w:eastAsia="en-ZA"/>
        </w:rPr>
        <w:lastRenderedPageBreak/>
        <w:drawing>
          <wp:inline distT="0" distB="0" distL="0" distR="0" wp14:anchorId="5D4B7A53" wp14:editId="33A0BB50">
            <wp:extent cx="3314700" cy="1664716"/>
            <wp:effectExtent l="0" t="0" r="0" b="0"/>
            <wp:docPr id="4" name="Picture 4" descr="http://arduino.cc/en/uploads/Main/ArduinoNanoFront_3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cc/en/uploads/Main/ArduinoNanoFront_3_sm.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3176" b="10473"/>
                    <a:stretch/>
                  </pic:blipFill>
                  <pic:spPr bwMode="auto">
                    <a:xfrm>
                      <a:off x="0" y="0"/>
                      <a:ext cx="3334399" cy="1674609"/>
                    </a:xfrm>
                    <a:prstGeom prst="rect">
                      <a:avLst/>
                    </a:prstGeom>
                    <a:noFill/>
                    <a:ln>
                      <a:noFill/>
                    </a:ln>
                    <a:extLst>
                      <a:ext uri="{53640926-AAD7-44D8-BBD7-CCE9431645EC}">
                        <a14:shadowObscured xmlns:a14="http://schemas.microsoft.com/office/drawing/2010/main"/>
                      </a:ext>
                    </a:extLst>
                  </pic:spPr>
                </pic:pic>
              </a:graphicData>
            </a:graphic>
          </wp:inline>
        </w:drawing>
      </w:r>
    </w:p>
    <w:p w14:paraId="5ADA49F6" w14:textId="77777777" w:rsidR="00486D08" w:rsidRDefault="00486D08" w:rsidP="00486D08">
      <w:pPr>
        <w:pStyle w:val="Caption"/>
      </w:pPr>
      <w:bookmarkStart w:id="16" w:name="_Toc395540680"/>
      <w:r>
        <w:t xml:space="preserve">Figure </w:t>
      </w:r>
      <w:fldSimple w:instr=" SEQ Figure \* ARABIC ">
        <w:r w:rsidR="00835209">
          <w:rPr>
            <w:noProof/>
          </w:rPr>
          <w:t>1</w:t>
        </w:r>
      </w:fldSimple>
      <w:r>
        <w:t xml:space="preserve"> Arduino Nano. Image courtesy of Arduino SA</w:t>
      </w:r>
      <w:bookmarkEnd w:id="16"/>
      <w:sdt>
        <w:sdtPr>
          <w:id w:val="1679466870"/>
          <w:citation/>
        </w:sdtPr>
        <w:sdtContent>
          <w:r w:rsidR="0059586D">
            <w:fldChar w:fldCharType="begin"/>
          </w:r>
          <w:r w:rsidR="0059586D">
            <w:instrText xml:space="preserve"> CITATION Ard11 \l 7177 </w:instrText>
          </w:r>
          <w:r w:rsidR="0059586D">
            <w:fldChar w:fldCharType="separate"/>
          </w:r>
          <w:r w:rsidR="0059586D">
            <w:rPr>
              <w:noProof/>
            </w:rPr>
            <w:t xml:space="preserve"> </w:t>
          </w:r>
          <w:r w:rsidR="0059586D" w:rsidRPr="003F74B4">
            <w:rPr>
              <w:noProof/>
            </w:rPr>
            <w:t>[5]</w:t>
          </w:r>
          <w:r w:rsidR="0059586D">
            <w:fldChar w:fldCharType="end"/>
          </w:r>
        </w:sdtContent>
      </w:sdt>
    </w:p>
    <w:p w14:paraId="03544B92" w14:textId="77777777" w:rsidR="00486D08" w:rsidRDefault="00486D08" w:rsidP="00EE6A83"/>
    <w:p w14:paraId="53E3D46A" w14:textId="08345B26" w:rsidR="00565469" w:rsidRDefault="00565469" w:rsidP="00EE6A83">
      <w:r>
        <w:t>In addition to this, the ATmega32u4 is designed to act as a controller for a number of USB peripherals</w:t>
      </w:r>
      <w:r w:rsidR="0059586D">
        <w:t>.</w:t>
      </w:r>
      <w:r>
        <w:t xml:space="preserve"> </w:t>
      </w:r>
      <w:r w:rsidR="0059586D">
        <w:t>T</w:t>
      </w:r>
      <w:r>
        <w:t xml:space="preserve">his proven </w:t>
      </w:r>
      <w:r w:rsidR="0059586D">
        <w:t xml:space="preserve">functionality </w:t>
      </w:r>
      <w:r>
        <w:t xml:space="preserve">improved confidence in the chip’s ability to fulfil the requirements at hand, while its small size and relatively low cost would </w:t>
      </w:r>
      <w:r w:rsidR="0059586D">
        <w:t>ensure low costs in production</w:t>
      </w:r>
      <w:r>
        <w:t>. In addition to this, it would be easily possible to transition to either the ATmega16u2 or ATmega8u2 in production without major code changes – allowing costs to be reduced further.</w:t>
      </w:r>
    </w:p>
    <w:p w14:paraId="6658BF13" w14:textId="77777777" w:rsidR="0019536C" w:rsidRDefault="0019536C" w:rsidP="0019536C">
      <w:pPr>
        <w:pStyle w:val="Heading2"/>
      </w:pPr>
      <w:bookmarkStart w:id="17" w:name="_Toc395540513"/>
      <w:r>
        <w:t>Conclusion</w:t>
      </w:r>
      <w:bookmarkEnd w:id="17"/>
    </w:p>
    <w:p w14:paraId="75A72134" w14:textId="5B997AB9" w:rsidR="0019536C" w:rsidRDefault="0019536C" w:rsidP="0019536C">
      <w:r>
        <w:t>After analysing th</w:t>
      </w:r>
      <w:r w:rsidR="001A2F7F">
        <w:t>r</w:t>
      </w:r>
      <w:r>
        <w:t>e</w:t>
      </w:r>
      <w:r w:rsidR="001A2F7F">
        <w:t>e</w:t>
      </w:r>
      <w:r>
        <w:t xml:space="preserve"> possible options, it was decided that the ATmega32u4 would provide the best prototyping platform for the project with the best prospects for future expansion, while remaining accessible and low cost.</w:t>
      </w:r>
    </w:p>
    <w:p w14:paraId="27B1B7E9" w14:textId="0122E229" w:rsidR="00001D7F" w:rsidRDefault="0019536C" w:rsidP="0019536C">
      <w:r>
        <w:t xml:space="preserve">In selecting the ideal prototyping platform, it was </w:t>
      </w:r>
      <w:r w:rsidR="001A2F7F">
        <w:t xml:space="preserve">noted </w:t>
      </w:r>
      <w:r>
        <w:t xml:space="preserve">that the Arduino Nano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w:t>
      </w:r>
      <w:r w:rsidR="00BF56D8">
        <w:t>.</w:t>
      </w:r>
      <w:r>
        <w:t xml:space="preserve"> </w:t>
      </w:r>
      <w:r w:rsidR="00BF56D8">
        <w:t>H</w:t>
      </w:r>
      <w:r>
        <w:t xml:space="preserve">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w:t>
      </w:r>
      <w:r w:rsidR="00877C67">
        <w:t xml:space="preserve"> In addition to this, the Teensy 2.0’s size</w:t>
      </w:r>
      <w:r w:rsidR="001A2F7F">
        <w:t xml:space="preserve"> –</w:t>
      </w:r>
      <w:r w:rsidR="00877C67">
        <w:t xml:space="preserve"> </w:t>
      </w:r>
      <w:r w:rsidR="001A2F7F">
        <w:t>roughly one third smaller</w:t>
      </w:r>
      <w:r w:rsidR="00877C67">
        <w:rPr>
          <w:rFonts w:eastAsiaTheme="minorEastAsia"/>
        </w:rPr>
        <w:t xml:space="preserve"> tha</w:t>
      </w:r>
      <w:r w:rsidR="001A2F7F">
        <w:rPr>
          <w:rFonts w:eastAsiaTheme="minorEastAsia"/>
        </w:rPr>
        <w:t>n</w:t>
      </w:r>
      <w:r w:rsidR="00877C67">
        <w:rPr>
          <w:rFonts w:eastAsiaTheme="minorEastAsia"/>
        </w:rPr>
        <w:t xml:space="preserve"> the Arduino Nano</w:t>
      </w:r>
      <w:r w:rsidR="001A2F7F">
        <w:rPr>
          <w:rFonts w:eastAsiaTheme="minorEastAsia"/>
        </w:rPr>
        <w:t xml:space="preserve"> –</w:t>
      </w:r>
      <w:r w:rsidR="00877C67">
        <w:rPr>
          <w:rFonts w:eastAsiaTheme="minorEastAsia"/>
        </w:rPr>
        <w:t xml:space="preserve"> meant the final prototype would be smaller and more portable.</w:t>
      </w:r>
      <w:r w:rsidR="002B7A26">
        <w:t xml:space="preserve"> As a result the decision was made to acquire the Teensy 2.0 as the prototyping board of choice.</w:t>
      </w:r>
    </w:p>
    <w:p w14:paraId="67E92E66" w14:textId="77777777" w:rsidR="00800EB8" w:rsidRDefault="00800EB8" w:rsidP="00800EB8">
      <w:pPr>
        <w:keepNext/>
        <w:jc w:val="center"/>
      </w:pPr>
    </w:p>
    <w:p w14:paraId="77A5E734" w14:textId="77777777" w:rsidR="006B4056" w:rsidRDefault="006B4056" w:rsidP="006B4056">
      <w:pPr>
        <w:keepNext/>
        <w:jc w:val="center"/>
      </w:pPr>
      <w:r>
        <w:rPr>
          <w:noProof/>
          <w:lang w:eastAsia="en-ZA"/>
        </w:rPr>
        <w:drawing>
          <wp:inline distT="0" distB="0" distL="0" distR="0" wp14:anchorId="383EBAE3" wp14:editId="59947399">
            <wp:extent cx="2647950" cy="1513114"/>
            <wp:effectExtent l="0" t="0" r="0" b="0"/>
            <wp:docPr id="5" name="Picture 5" descr="https://www.pjrc.com/store/teens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jrc.com/store/teensy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363" cy="1549921"/>
                    </a:xfrm>
                    <a:prstGeom prst="rect">
                      <a:avLst/>
                    </a:prstGeom>
                    <a:noFill/>
                    <a:ln>
                      <a:noFill/>
                    </a:ln>
                  </pic:spPr>
                </pic:pic>
              </a:graphicData>
            </a:graphic>
          </wp:inline>
        </w:drawing>
      </w:r>
    </w:p>
    <w:p w14:paraId="32A3A22A" w14:textId="77777777" w:rsidR="006B4056" w:rsidRPr="006B4056" w:rsidRDefault="006B4056" w:rsidP="006B4056">
      <w:pPr>
        <w:pStyle w:val="Caption"/>
      </w:pPr>
      <w:bookmarkStart w:id="18" w:name="_Toc395540681"/>
      <w:r>
        <w:t xml:space="preserve">Figure </w:t>
      </w:r>
      <w:fldSimple w:instr=" SEQ Figure \* ARABIC ">
        <w:r w:rsidR="00835209">
          <w:rPr>
            <w:noProof/>
          </w:rPr>
          <w:t>2</w:t>
        </w:r>
      </w:fldSimple>
      <w:r>
        <w:t xml:space="preserve"> PJRC Teensy 2.0. Image courtesy of PJRC</w:t>
      </w:r>
      <w:bookmarkEnd w:id="18"/>
      <w:sdt>
        <w:sdtPr>
          <w:id w:val="-570657002"/>
          <w:citation/>
        </w:sdtPr>
        <w:sdtContent>
          <w:r w:rsidR="0059586D">
            <w:fldChar w:fldCharType="begin"/>
          </w:r>
          <w:r w:rsidR="0059586D">
            <w:instrText xml:space="preserve"> CITATION PJR11 \l 7177 </w:instrText>
          </w:r>
          <w:r w:rsidR="0059586D">
            <w:fldChar w:fldCharType="separate"/>
          </w:r>
          <w:r w:rsidR="0059586D">
            <w:rPr>
              <w:noProof/>
            </w:rPr>
            <w:t xml:space="preserve"> </w:t>
          </w:r>
          <w:r w:rsidR="0059586D" w:rsidRPr="003F74B4">
            <w:rPr>
              <w:noProof/>
            </w:rPr>
            <w:t>[6]</w:t>
          </w:r>
          <w:r w:rsidR="0059586D">
            <w:fldChar w:fldCharType="end"/>
          </w:r>
        </w:sdtContent>
      </w:sdt>
    </w:p>
    <w:p w14:paraId="4A90EADE" w14:textId="77777777" w:rsidR="00001D7F" w:rsidRDefault="00EE6A83" w:rsidP="003F74B4">
      <w:pPr>
        <w:pStyle w:val="Heading1"/>
      </w:pPr>
      <w:r>
        <w:br w:type="page"/>
      </w:r>
      <w:bookmarkStart w:id="19" w:name="_Toc395540514"/>
      <w:bookmarkStart w:id="20" w:name="_Toc395540669"/>
      <w:r w:rsidR="00001D7F">
        <w:lastRenderedPageBreak/>
        <w:t>Demonstration Device Selection</w:t>
      </w:r>
    </w:p>
    <w:p w14:paraId="348F16AC" w14:textId="77777777" w:rsidR="00001D7F" w:rsidRDefault="00001D7F" w:rsidP="003F74B4">
      <w:r>
        <w:t>In order to demonstrate the emulation device, it was necessary to acquire a master device similar to that which would be used in production or application prototyping environments. Due to Professor Thomas Niesler’s experience with speech recognition, and interest in making use of the device in this field, it was decided that the demonstration would consist of a self-contained speech recogniser – requiring that the master device be capable of running the software required.</w:t>
      </w:r>
    </w:p>
    <w:p w14:paraId="70659E05" w14:textId="6CDF2459" w:rsidR="00001D7F" w:rsidRDefault="00001D7F" w:rsidP="003F74B4">
      <w:r>
        <w:t xml:space="preserve">Following on the work performed by Christian </w:t>
      </w:r>
      <w:proofErr w:type="spellStart"/>
      <w:r>
        <w:t>Truter</w:t>
      </w:r>
      <w:proofErr w:type="spellEnd"/>
      <w:r>
        <w:t xml:space="preserve"> in implementing Automatic Speech Recognition on the Raspberry Pi in his </w:t>
      </w:r>
      <w:r w:rsidR="00BF299B">
        <w:t xml:space="preserve">thesis project Pi Your Command </w:t>
      </w:r>
      <w:sdt>
        <w:sdtPr>
          <w:id w:val="-1296750289"/>
          <w:citation/>
        </w:sdtPr>
        <w:sdtContent>
          <w:r w:rsidR="00BF299B">
            <w:fldChar w:fldCharType="begin"/>
          </w:r>
          <w:r w:rsidR="00BF299B">
            <w:instrText xml:space="preserve"> CITATION ChTruPI \l 7177 </w:instrText>
          </w:r>
          <w:r w:rsidR="00BF299B">
            <w:fldChar w:fldCharType="separate"/>
          </w:r>
          <w:r w:rsidR="00BF299B" w:rsidRPr="003F74B4">
            <w:rPr>
              <w:noProof/>
            </w:rPr>
            <w:t>[7]</w:t>
          </w:r>
          <w:r w:rsidR="00BF299B">
            <w:fldChar w:fldCharType="end"/>
          </w:r>
        </w:sdtContent>
      </w:sdt>
      <w:r>
        <w:t xml:space="preserve"> it was decided that a Raspberry Pi class device would suffice </w:t>
      </w:r>
      <w:r w:rsidR="00BF299B">
        <w:t>as a low cost demonstration platform</w:t>
      </w:r>
      <w:ins w:id="21" w:author="Benjamin Pannell" w:date="2014-10-06T21:11:00Z">
        <w:r w:rsidR="006E6A4C">
          <w:t xml:space="preserve"> for a number of reasons discussed below.</w:t>
        </w:r>
      </w:ins>
      <w:del w:id="22" w:author="Benjamin Pannell" w:date="2014-10-06T21:11:00Z">
        <w:r w:rsidR="00BF299B" w:rsidDel="006E6A4C">
          <w:delText>.</w:delText>
        </w:r>
      </w:del>
    </w:p>
    <w:p w14:paraId="056C2858" w14:textId="580A4F3C" w:rsidR="002A3E1F" w:rsidRDefault="00BF299B" w:rsidP="003F74B4">
      <w:pPr>
        <w:rPr>
          <w:ins w:id="23" w:author="Benjamin Pannell" w:date="2014-10-06T21:11:00Z"/>
        </w:rPr>
      </w:pPr>
      <w:r>
        <w:t xml:space="preserve">There are a number of devices of similar performance occupying a similar price point to the Raspberry Pi </w:t>
      </w:r>
      <w:sdt>
        <w:sdtPr>
          <w:id w:val="733051854"/>
          <w:citation/>
        </w:sdtPr>
        <w:sdtContent>
          <w:r>
            <w:fldChar w:fldCharType="begin"/>
          </w:r>
          <w:r>
            <w:instrText xml:space="preserve"> CITATION Ada142 \l 7177 </w:instrText>
          </w:r>
          <w:r>
            <w:fldChar w:fldCharType="separate"/>
          </w:r>
          <w:r w:rsidRPr="003F74B4">
            <w:rPr>
              <w:noProof/>
            </w:rPr>
            <w:t>[8]</w:t>
          </w:r>
          <w:r>
            <w:fldChar w:fldCharType="end"/>
          </w:r>
        </w:sdtContent>
      </w:sdt>
      <w:r>
        <w:t xml:space="preserve"> including the </w:t>
      </w:r>
      <w:proofErr w:type="spellStart"/>
      <w:r>
        <w:t>BeagleBone</w:t>
      </w:r>
      <w:proofErr w:type="spellEnd"/>
      <w:r>
        <w:t xml:space="preserve"> Black </w:t>
      </w:r>
      <w:sdt>
        <w:sdtPr>
          <w:id w:val="-931043642"/>
          <w:citation/>
        </w:sdtPr>
        <w:sdtContent>
          <w:r>
            <w:fldChar w:fldCharType="begin"/>
          </w:r>
          <w:r>
            <w:instrText xml:space="preserve"> CITATION Ada144 \l 7177 </w:instrText>
          </w:r>
          <w:r>
            <w:fldChar w:fldCharType="separate"/>
          </w:r>
          <w:r w:rsidRPr="003F74B4">
            <w:rPr>
              <w:noProof/>
            </w:rPr>
            <w:t>[9]</w:t>
          </w:r>
          <w:r>
            <w:fldChar w:fldCharType="end"/>
          </w:r>
        </w:sdtContent>
      </w:sdt>
      <w:r>
        <w:t xml:space="preserve"> and, although somewhat more expensive, the Intel Galileo Development Board </w:t>
      </w:r>
      <w:sdt>
        <w:sdtPr>
          <w:id w:val="-1906366550"/>
          <w:citation/>
        </w:sdtPr>
        <w:sdtContent>
          <w:r>
            <w:fldChar w:fldCharType="begin"/>
          </w:r>
          <w:r>
            <w:instrText xml:space="preserve"> CITATION Ada145 \l 7177 </w:instrText>
          </w:r>
          <w:r>
            <w:fldChar w:fldCharType="separate"/>
          </w:r>
          <w:r w:rsidRPr="003F74B4">
            <w:rPr>
              <w:noProof/>
            </w:rPr>
            <w:t>[10]</w:t>
          </w:r>
          <w:r>
            <w:fldChar w:fldCharType="end"/>
          </w:r>
        </w:sdtContent>
      </w:sdt>
      <w:r>
        <w:t>.</w:t>
      </w:r>
      <w:ins w:id="24" w:author="Benjamin Pannell" w:date="2014-10-06T21:02:00Z">
        <w:r w:rsidR="00775F34">
          <w:t xml:space="preserve"> More recently, Raspberry PI class boards such as the </w:t>
        </w:r>
      </w:ins>
      <w:ins w:id="25" w:author="Benjamin Pannell" w:date="2014-10-06T21:03:00Z">
        <w:r w:rsidR="00775F34">
          <w:t xml:space="preserve">Banana Pi </w:t>
        </w:r>
      </w:ins>
      <w:customXmlInsRangeStart w:id="26" w:author="Benjamin Pannell" w:date="2014-10-06T21:04:00Z"/>
      <w:sdt>
        <w:sdtPr>
          <w:id w:val="-687134798"/>
          <w:citation/>
        </w:sdtPr>
        <w:sdtContent>
          <w:customXmlInsRangeEnd w:id="26"/>
          <w:ins w:id="27" w:author="Benjamin Pannell" w:date="2014-10-06T21:04:00Z">
            <w:r w:rsidR="00775F34">
              <w:fldChar w:fldCharType="begin"/>
            </w:r>
            <w:r w:rsidR="00775F34">
              <w:instrText xml:space="preserve"> CITATION Ban14 \l 7177 </w:instrText>
            </w:r>
          </w:ins>
          <w:r w:rsidR="00775F34">
            <w:fldChar w:fldCharType="separate"/>
          </w:r>
          <w:ins w:id="28" w:author="Benjamin Pannell" w:date="2014-10-06T21:04:00Z">
            <w:r w:rsidR="00775F34" w:rsidRPr="00775F34">
              <w:rPr>
                <w:noProof/>
                <w:rPrChange w:id="29" w:author="Benjamin Pannell" w:date="2014-10-06T21:04:00Z">
                  <w:rPr>
                    <w:rFonts w:eastAsia="Times New Roman"/>
                  </w:rPr>
                </w:rPrChange>
              </w:rPr>
              <w:t>[11]</w:t>
            </w:r>
            <w:r w:rsidR="00775F34">
              <w:fldChar w:fldCharType="end"/>
            </w:r>
          </w:ins>
          <w:customXmlInsRangeStart w:id="30" w:author="Benjamin Pannell" w:date="2014-10-06T21:04:00Z"/>
        </w:sdtContent>
      </w:sdt>
      <w:customXmlInsRangeEnd w:id="30"/>
      <w:ins w:id="31" w:author="Benjamin Pannell" w:date="2014-10-06T21:04:00Z">
        <w:r w:rsidR="00775F34">
          <w:t xml:space="preserve"> </w:t>
        </w:r>
      </w:ins>
      <w:ins w:id="32" w:author="Benjamin Pannell" w:date="2014-10-06T21:07:00Z">
        <w:r w:rsidR="006E6A4C">
          <w:t xml:space="preserve">and </w:t>
        </w:r>
        <w:proofErr w:type="spellStart"/>
        <w:r w:rsidR="006E6A4C">
          <w:t>HummingBoard</w:t>
        </w:r>
        <w:proofErr w:type="spellEnd"/>
        <w:r w:rsidR="006E6A4C">
          <w:t xml:space="preserve"> </w:t>
        </w:r>
      </w:ins>
      <w:customXmlInsRangeStart w:id="33" w:author="Benjamin Pannell" w:date="2014-10-06T21:07:00Z"/>
      <w:sdt>
        <w:sdtPr>
          <w:id w:val="1167284598"/>
          <w:citation/>
        </w:sdtPr>
        <w:sdtContent>
          <w:customXmlInsRangeEnd w:id="33"/>
          <w:ins w:id="34" w:author="Benjamin Pannell" w:date="2014-10-06T21:07:00Z">
            <w:r w:rsidR="006E6A4C">
              <w:fldChar w:fldCharType="begin"/>
            </w:r>
            <w:r w:rsidR="006E6A4C">
              <w:instrText xml:space="preserve"> CITATION Sol14 \l 7177 </w:instrText>
            </w:r>
          </w:ins>
          <w:r w:rsidR="006E6A4C">
            <w:fldChar w:fldCharType="separate"/>
          </w:r>
          <w:ins w:id="35" w:author="Benjamin Pannell" w:date="2014-10-06T21:07:00Z">
            <w:r w:rsidR="006E6A4C" w:rsidRPr="006E6A4C">
              <w:rPr>
                <w:noProof/>
                <w:rPrChange w:id="36" w:author="Benjamin Pannell" w:date="2014-10-06T21:07:00Z">
                  <w:rPr>
                    <w:rFonts w:eastAsia="Times New Roman"/>
                  </w:rPr>
                </w:rPrChange>
              </w:rPr>
              <w:t>[12]</w:t>
            </w:r>
            <w:r w:rsidR="006E6A4C">
              <w:fldChar w:fldCharType="end"/>
            </w:r>
          </w:ins>
          <w:customXmlInsRangeStart w:id="37" w:author="Benjamin Pannell" w:date="2014-10-06T21:07:00Z"/>
        </w:sdtContent>
      </w:sdt>
      <w:customXmlInsRangeEnd w:id="37"/>
      <w:ins w:id="38" w:author="Benjamin Pannell" w:date="2014-10-06T21:07:00Z">
        <w:r w:rsidR="006E6A4C">
          <w:t xml:space="preserve"> </w:t>
        </w:r>
      </w:ins>
      <w:ins w:id="39" w:author="Benjamin Pannell" w:date="2014-10-06T21:04:00Z">
        <w:r w:rsidR="00775F34">
          <w:t xml:space="preserve">have </w:t>
        </w:r>
      </w:ins>
      <w:ins w:id="40" w:author="Benjamin Pannell" w:date="2014-10-06T21:13:00Z">
        <w:r w:rsidR="006E6A4C">
          <w:t xml:space="preserve">also </w:t>
        </w:r>
      </w:ins>
      <w:ins w:id="41" w:author="Benjamin Pannell" w:date="2014-10-06T21:04:00Z">
        <w:r w:rsidR="00775F34">
          <w:t>begun to appear which offer</w:t>
        </w:r>
      </w:ins>
      <w:ins w:id="42" w:author="Benjamin Pannell" w:date="2014-10-06T21:05:00Z">
        <w:r w:rsidR="006E6A4C">
          <w:t xml:space="preserve"> a higher performance solution at a </w:t>
        </w:r>
      </w:ins>
      <w:ins w:id="43" w:author="Benjamin Pannell" w:date="2014-10-06T21:13:00Z">
        <w:r w:rsidR="006E6A4C">
          <w:t>corresponding</w:t>
        </w:r>
      </w:ins>
      <w:ins w:id="44" w:author="Benjamin Pannell" w:date="2014-10-06T21:05:00Z">
        <w:r w:rsidR="006E6A4C">
          <w:t xml:space="preserve"> price point</w:t>
        </w:r>
      </w:ins>
      <w:ins w:id="45" w:author="Benjamin Pannell" w:date="2014-10-06T21:07:00Z">
        <w:r w:rsidR="006E6A4C">
          <w:t>.</w:t>
        </w:r>
      </w:ins>
    </w:p>
    <w:p w14:paraId="77702541" w14:textId="77777777" w:rsidR="00494B12" w:rsidRDefault="006E6A4C" w:rsidP="003F74B4">
      <w:pPr>
        <w:rPr>
          <w:ins w:id="46" w:author="Benjamin Pannell" w:date="2014-10-06T21:17:00Z"/>
        </w:rPr>
      </w:pPr>
      <w:ins w:id="47" w:author="Benjamin Pannell" w:date="2014-10-06T21:11:00Z">
        <w:r>
          <w:t xml:space="preserve">Of these devices, one of the primary concerns within the scope of this project was the cost effectiveness of the prototyping platform. While options such as the </w:t>
        </w:r>
        <w:proofErr w:type="spellStart"/>
        <w:r>
          <w:t>HummingBoard</w:t>
        </w:r>
        <w:proofErr w:type="spellEnd"/>
        <w:r>
          <w:t xml:space="preserve"> </w:t>
        </w:r>
      </w:ins>
      <w:customXmlInsRangeStart w:id="48" w:author="Benjamin Pannell" w:date="2014-10-06T21:12:00Z"/>
      <w:sdt>
        <w:sdtPr>
          <w:id w:val="1272203428"/>
          <w:citation/>
        </w:sdtPr>
        <w:sdtContent>
          <w:customXmlInsRangeEnd w:id="48"/>
          <w:ins w:id="49" w:author="Benjamin Pannell" w:date="2014-10-06T21:12:00Z">
            <w:r>
              <w:fldChar w:fldCharType="begin"/>
            </w:r>
            <w:r>
              <w:instrText xml:space="preserve"> CITATION Sol14 \l 7177 </w:instrText>
            </w:r>
          </w:ins>
          <w:r>
            <w:fldChar w:fldCharType="separate"/>
          </w:r>
          <w:ins w:id="50" w:author="Benjamin Pannell" w:date="2014-10-06T21:12:00Z">
            <w:r w:rsidRPr="006E6A4C">
              <w:rPr>
                <w:noProof/>
                <w:rPrChange w:id="51" w:author="Benjamin Pannell" w:date="2014-10-06T21:12:00Z">
                  <w:rPr>
                    <w:rFonts w:eastAsia="Times New Roman"/>
                  </w:rPr>
                </w:rPrChange>
              </w:rPr>
              <w:t>[12]</w:t>
            </w:r>
            <w:r>
              <w:fldChar w:fldCharType="end"/>
            </w:r>
          </w:ins>
          <w:customXmlInsRangeStart w:id="52" w:author="Benjamin Pannell" w:date="2014-10-06T21:12:00Z"/>
        </w:sdtContent>
      </w:sdt>
      <w:customXmlInsRangeEnd w:id="52"/>
      <w:ins w:id="53" w:author="Benjamin Pannell" w:date="2014-10-06T21:12:00Z">
        <w:r>
          <w:t xml:space="preserve"> are significantly more powerful than the Raspberry Pi </w:t>
        </w:r>
      </w:ins>
      <w:customXmlInsRangeStart w:id="54" w:author="Benjamin Pannell" w:date="2014-10-06T21:13:00Z"/>
      <w:sdt>
        <w:sdtPr>
          <w:id w:val="298589256"/>
          <w:citation/>
        </w:sdtPr>
        <w:sdtContent>
          <w:customXmlInsRangeEnd w:id="54"/>
          <w:ins w:id="55" w:author="Benjamin Pannell" w:date="2014-10-06T21:13:00Z">
            <w:r>
              <w:fldChar w:fldCharType="begin"/>
            </w:r>
            <w:r>
              <w:instrText xml:space="preserve"> CITATION Ras14 \l 7177 </w:instrText>
            </w:r>
          </w:ins>
          <w:r>
            <w:fldChar w:fldCharType="separate"/>
          </w:r>
          <w:ins w:id="56" w:author="Benjamin Pannell" w:date="2014-10-06T21:13:00Z">
            <w:r w:rsidRPr="006E6A4C">
              <w:rPr>
                <w:noProof/>
                <w:rPrChange w:id="57" w:author="Benjamin Pannell" w:date="2014-10-06T21:13:00Z">
                  <w:rPr>
                    <w:rFonts w:eastAsia="Times New Roman"/>
                  </w:rPr>
                </w:rPrChange>
              </w:rPr>
              <w:t>[13]</w:t>
            </w:r>
            <w:r>
              <w:fldChar w:fldCharType="end"/>
            </w:r>
          </w:ins>
          <w:customXmlInsRangeStart w:id="58" w:author="Benjamin Pannell" w:date="2014-10-06T21:13:00Z"/>
        </w:sdtContent>
      </w:sdt>
      <w:customXmlInsRangeEnd w:id="58"/>
      <w:ins w:id="59" w:author="Benjamin Pannell" w:date="2014-10-06T21:13:00Z">
        <w:r>
          <w:t xml:space="preserve">, </w:t>
        </w:r>
      </w:ins>
      <w:ins w:id="60" w:author="Benjamin Pannell" w:date="2014-10-06T21:14:00Z">
        <w:r>
          <w:t xml:space="preserve">this additional processing power would not make any significant contribution to this project. In addition to this, </w:t>
        </w:r>
      </w:ins>
      <w:ins w:id="61" w:author="Benjamin Pannell" w:date="2014-10-06T21:15:00Z">
        <w:r w:rsidR="00494B12">
          <w:t xml:space="preserve">the popularity of the Raspberry Pi has served to ensure that devices such as the </w:t>
        </w:r>
        <w:proofErr w:type="spellStart"/>
        <w:r w:rsidR="00494B12">
          <w:t>HummingBoard</w:t>
        </w:r>
        <w:proofErr w:type="spellEnd"/>
        <w:r w:rsidR="00494B12">
          <w:t xml:space="preserve"> and Banana Pi adopt the same </w:t>
        </w:r>
      </w:ins>
      <w:ins w:id="62" w:author="Benjamin Pannell" w:date="2014-10-06T21:16:00Z">
        <w:r w:rsidR="00494B12">
          <w:t>physical layouts. This allows the design of this project</w:t>
        </w:r>
      </w:ins>
      <w:ins w:id="63" w:author="Benjamin Pannell" w:date="2014-10-06T21:17:00Z">
        <w:r w:rsidR="00494B12">
          <w:t>’s module to be specifically tailored towards a specific form factor, allowing drop-in replacement of the master board.</w:t>
        </w:r>
      </w:ins>
    </w:p>
    <w:p w14:paraId="5DEA01AB" w14:textId="7022E44C" w:rsidR="00494B12" w:rsidRDefault="00494B12" w:rsidP="003F74B4">
      <w:pPr>
        <w:rPr>
          <w:ins w:id="64" w:author="Benjamin Pannell" w:date="2014-10-06T20:55:00Z"/>
        </w:rPr>
      </w:pPr>
      <w:ins w:id="65" w:author="Benjamin Pannell" w:date="2014-10-06T21:17:00Z">
        <w:r>
          <w:t>Availability, both of the physical hardware as well as</w:t>
        </w:r>
      </w:ins>
      <w:ins w:id="66" w:author="Benjamin Pannell" w:date="2014-10-06T21:18:00Z">
        <w:r>
          <w:t xml:space="preserve"> support, examples and documentation also played an important role in the decision making process </w:t>
        </w:r>
      </w:ins>
      <w:ins w:id="67" w:author="Benjamin Pannell" w:date="2014-10-06T21:20:00Z">
        <w:r>
          <w:t>- a field in which the Raspberry Pi’s popularity is again a factor.</w:t>
        </w:r>
      </w:ins>
    </w:p>
    <w:p w14:paraId="4E867D2B" w14:textId="77777777" w:rsidR="00775F34" w:rsidRDefault="00775F34" w:rsidP="003F74B4"/>
    <w:p w14:paraId="21547BA2" w14:textId="77777777" w:rsidR="00001D7F" w:rsidRDefault="002A3E1F" w:rsidP="003F74B4">
      <w:r>
        <w:t xml:space="preserve"> </w:t>
      </w:r>
      <w:r>
        <w:rPr>
          <w:rStyle w:val="CommentReference"/>
        </w:rPr>
        <w:commentReference w:id="68"/>
      </w:r>
      <w:r w:rsidR="00001D7F">
        <w:br w:type="page"/>
      </w:r>
    </w:p>
    <w:p w14:paraId="4117AA27" w14:textId="77777777" w:rsidR="008B1EA1" w:rsidRDefault="008B1EA1" w:rsidP="008B1EA1">
      <w:pPr>
        <w:pStyle w:val="Heading1"/>
      </w:pPr>
      <w:r>
        <w:lastRenderedPageBreak/>
        <w:t>Device Design</w:t>
      </w:r>
      <w:bookmarkEnd w:id="19"/>
      <w:bookmarkEnd w:id="20"/>
    </w:p>
    <w:p w14:paraId="43E76BC4" w14:textId="77777777"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14:paraId="201E10A0" w14:textId="77777777"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14:paraId="3C709C79" w14:textId="277ABD6A" w:rsidR="00C74619" w:rsidRDefault="00091FCE" w:rsidP="008B1EA1">
      <w:r>
        <w:t>For this reason</w:t>
      </w:r>
      <w:r w:rsidR="00C74619">
        <w:t xml:space="preserve"> it would be necessary to include a level </w:t>
      </w:r>
      <w:r>
        <w:t xml:space="preserve">translator </w:t>
      </w:r>
      <w:r w:rsidR="00C74619">
        <w:t xml:space="preserve">in the design to allow the Raspberry Pi </w:t>
      </w:r>
      <w:sdt>
        <w:sdtPr>
          <w:id w:val="677779891"/>
          <w:citation/>
        </w:sdtPr>
        <w:sdtContent>
          <w:r w:rsidR="00C74619">
            <w:fldChar w:fldCharType="begin"/>
          </w:r>
          <w:r w:rsidR="00C74619">
            <w:instrText xml:space="preserve"> CITATION Ras14 \l 7177 </w:instrText>
          </w:r>
          <w:r w:rsidR="00C74619">
            <w:fldChar w:fldCharType="separate"/>
          </w:r>
          <w:r w:rsidR="00C74619" w:rsidRPr="00C74619">
            <w:rPr>
              <w:noProof/>
            </w:rPr>
            <w:t>[7]</w:t>
          </w:r>
          <w:r w:rsidR="00C74619">
            <w:fldChar w:fldCharType="end"/>
          </w:r>
        </w:sdtContent>
      </w:sdt>
      <w:r w:rsidR="00C74619">
        <w:t xml:space="preserve"> to communicate safely with the Teensy 2.0 </w:t>
      </w:r>
      <w:sdt>
        <w:sdtPr>
          <w:id w:val="-715424428"/>
          <w:citation/>
        </w:sdtPr>
        <w:sdtContent>
          <w:r w:rsidR="00C74619">
            <w:fldChar w:fldCharType="begin"/>
          </w:r>
          <w:r w:rsidR="00C74619">
            <w:instrText xml:space="preserve"> CITATION PJR11 \l 7177 </w:instrText>
          </w:r>
          <w:r w:rsidR="00C74619">
            <w:fldChar w:fldCharType="separate"/>
          </w:r>
          <w:r w:rsidR="00C74619" w:rsidRPr="00C74619">
            <w:rPr>
              <w:noProof/>
            </w:rPr>
            <w:t>[6]</w:t>
          </w:r>
          <w:r w:rsidR="00C74619">
            <w:fldChar w:fldCharType="end"/>
          </w:r>
        </w:sdtContent>
      </w:sdt>
      <w:r w:rsidR="00C74619">
        <w:t>. Initially the use of a voltage divider and basic BJT</w:t>
      </w:r>
      <w:r w:rsidR="00750756">
        <w:fldChar w:fldCharType="begin"/>
      </w:r>
      <w:r w:rsidR="00750756">
        <w:instrText xml:space="preserve"> XE "</w:instrText>
      </w:r>
      <w:r w:rsidR="00750756" w:rsidRPr="001C0B94">
        <w:instrText>BJT</w:instrText>
      </w:r>
      <w:r w:rsidR="00750756">
        <w:instrText>" \t "</w:instrText>
      </w:r>
      <w:r w:rsidR="00750756" w:rsidRPr="00E52DE7">
        <w:rPr>
          <w:i/>
        </w:rPr>
        <w:instrText>See</w:instrText>
      </w:r>
      <w:r w:rsidR="00750756" w:rsidRPr="00E52DE7">
        <w:instrText xml:space="preserve"> Bipolar Junction Transistor</w:instrText>
      </w:r>
      <w:r w:rsidR="00750756">
        <w:instrText xml:space="preserve">" </w:instrText>
      </w:r>
      <w:r w:rsidR="00750756">
        <w:fldChar w:fldCharType="end"/>
      </w:r>
      <w:r w:rsidR="00C74619">
        <w:t xml:space="preserve"> or FET</w:t>
      </w:r>
      <w:r w:rsidR="00750756">
        <w:fldChar w:fldCharType="begin"/>
      </w:r>
      <w:r w:rsidR="00750756">
        <w:instrText xml:space="preserve"> XE "</w:instrText>
      </w:r>
      <w:r w:rsidR="00750756" w:rsidRPr="00FA34B7">
        <w:instrText>FET</w:instrText>
      </w:r>
      <w:r w:rsidR="00750756">
        <w:instrText>" \t "</w:instrText>
      </w:r>
      <w:r w:rsidR="00750756" w:rsidRPr="003E18C2">
        <w:rPr>
          <w:i/>
        </w:rPr>
        <w:instrText>See</w:instrText>
      </w:r>
      <w:r w:rsidR="00750756" w:rsidRPr="003E18C2">
        <w:instrText xml:space="preserve"> Field Effect Transistor</w:instrText>
      </w:r>
      <w:r w:rsidR="00750756">
        <w:instrText xml:space="preserve">" </w:instrText>
      </w:r>
      <w:r w:rsidR="00750756">
        <w:fldChar w:fldCharType="end"/>
      </w:r>
      <w:r w:rsidR="00C74619">
        <w:t xml:space="preserve">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xml:space="preserve">, however upon further inspection it became clear that at very high switching rates the voltage divider </w:t>
      </w:r>
      <w:r>
        <w:t xml:space="preserve">may become unsuitable </w:t>
      </w:r>
      <w:r w:rsidR="00814535">
        <w:t>due to the output pin capacitances</w:t>
      </w:r>
      <w:r w:rsidR="003B385B">
        <w:t>. The BJT or FET booster and voltage divider would also need to be tailored to the voltages of each device, reducing the ease with which the system could be adapted to new host hardware.</w:t>
      </w:r>
    </w:p>
    <w:p w14:paraId="472F9956" w14:textId="5B9A6AA2" w:rsidR="003B385B" w:rsidRPr="003F74B4" w:rsidRDefault="00775F34" w:rsidP="008B1EA1">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pin-ATmega</m:t>
            </m:r>
          </m:sub>
        </m:sSub>
        <m:r>
          <w:rPr>
            <w:rFonts w:ascii="Cambria Math" w:hAnsi="Cambria Math"/>
          </w:rPr>
          <m:t>=10 pF</m:t>
        </m:r>
      </m:oMath>
      <w:sdt>
        <w:sdtPr>
          <w:rPr>
            <w:rFonts w:ascii="Cambria Math" w:hAnsi="Cambria Math"/>
            <w:i/>
          </w:rPr>
          <w:id w:val="-854573723"/>
          <w:citation/>
        </w:sdtPr>
        <w:sdtContent>
          <m:oMath>
            <m:r>
              <w:rPr>
                <w:rFonts w:ascii="Cambria Math" w:hAnsi="Cambria Math"/>
                <w:i/>
              </w:rPr>
              <w:fldChar w:fldCharType="begin"/>
            </m:r>
          </m:oMath>
          <w:r w:rsidR="003B385B">
            <w:rPr>
              <w:rFonts w:eastAsiaTheme="minorEastAsia"/>
            </w:rPr>
            <w:instrText xml:space="preserve"> CITATION Atm141 \l 7177 </w:instrText>
          </w:r>
          <m:oMath>
            <m:r>
              <w:rPr>
                <w:rFonts w:ascii="Cambria Math" w:hAnsi="Cambria Math"/>
                <w:i/>
              </w:rPr>
              <w:fldChar w:fldCharType="separate"/>
            </m:r>
          </m:oMath>
          <w:r w:rsidR="003B385B">
            <w:rPr>
              <w:rFonts w:eastAsiaTheme="minorEastAsia"/>
              <w:noProof/>
            </w:rPr>
            <w:t xml:space="preserve"> </w:t>
          </w:r>
          <w:r w:rsidR="003B385B" w:rsidRPr="003F74B4">
            <w:rPr>
              <w:rFonts w:eastAsiaTheme="minorEastAsia"/>
              <w:noProof/>
            </w:rPr>
            <w:t>[9]</w:t>
          </w:r>
          <m:oMath>
            <m:r>
              <w:rPr>
                <w:rFonts w:ascii="Cambria Math" w:hAnsi="Cambria Math"/>
                <w:i/>
              </w:rPr>
              <w:fldChar w:fldCharType="end"/>
            </m:r>
          </m:oMath>
        </w:sdtContent>
      </w:sdt>
      <w:r w:rsidR="003B385B">
        <w:rPr>
          <w:rFonts w:eastAsiaTheme="minorEastAsia"/>
          <w:noProof/>
        </w:rPr>
        <w:t xml:space="preserve"> </w:t>
      </w:r>
      <m:oMath>
        <m:r>
          <w:rPr>
            <w:rFonts w:ascii="Cambria Math" w:eastAsiaTheme="minorEastAsia" w:hAnsi="Cambria Math"/>
            <w:noProof/>
          </w:rPr>
          <m:t>→τ=RC=500×</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-9</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max</m:t>
            </m:r>
          </m:sub>
        </m:sSub>
        <m:r>
          <w:rPr>
            <w:rFonts w:ascii="Cambria Math" w:eastAsiaTheme="minorEastAsia" w:hAnsi="Cambria Math"/>
            <w:noProof/>
          </w:rPr>
          <m:t>=2 MHz</m:t>
        </m:r>
      </m:oMath>
    </w:p>
    <w:p w14:paraId="081A47BF" w14:textId="77777777" w:rsidR="003B385B" w:rsidRPr="003F74B4" w:rsidRDefault="00775F34" w:rsidP="008B1E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pin-rpi</m:t>
            </m:r>
          </m:sub>
        </m:sSub>
        <m:r>
          <w:rPr>
            <w:rFonts w:ascii="Cambria Math" w:eastAsiaTheme="minorEastAsia" w:hAnsi="Cambria Math"/>
          </w:rPr>
          <m:t>=5pF</m:t>
        </m:r>
      </m:oMath>
      <w:sdt>
        <w:sdtPr>
          <w:rPr>
            <w:rFonts w:ascii="Cambria Math" w:eastAsiaTheme="minorEastAsia" w:hAnsi="Cambria Math"/>
            <w:i/>
          </w:rPr>
          <w:id w:val="1985651961"/>
          <w:citation/>
        </w:sdtPr>
        <w:sdtContent>
          <m:oMath>
            <m:r>
              <w:rPr>
                <w:rFonts w:ascii="Cambria Math" w:eastAsiaTheme="minorEastAsia" w:hAnsi="Cambria Math"/>
                <w:i/>
              </w:rPr>
              <w:fldChar w:fldCharType="begin"/>
            </m:r>
          </m:oMath>
          <w:r w:rsidR="003B385B">
            <w:rPr>
              <w:rFonts w:eastAsiaTheme="minorEastAsia"/>
            </w:rPr>
            <w:instrText xml:space="preserve"> CITATION Mos14 \l 7177 </w:instrText>
          </w:r>
          <m:oMath>
            <m:r>
              <w:rPr>
                <w:rFonts w:ascii="Cambria Math" w:eastAsiaTheme="minorEastAsia" w:hAnsi="Cambria Math"/>
                <w:i/>
              </w:rPr>
              <w:fldChar w:fldCharType="separate"/>
            </m:r>
          </m:oMath>
          <w:r w:rsidR="003B385B">
            <w:rPr>
              <w:rFonts w:eastAsiaTheme="minorEastAsia"/>
              <w:noProof/>
            </w:rPr>
            <w:t xml:space="preserve"> </w:t>
          </w:r>
          <w:r w:rsidR="003B385B" w:rsidRPr="003F74B4">
            <w:rPr>
              <w:rFonts w:eastAsiaTheme="minorEastAsia"/>
              <w:noProof/>
            </w:rPr>
            <w:t>[10]</w:t>
          </w:r>
          <m:oMath>
            <m:r>
              <w:rPr>
                <w:rFonts w:ascii="Cambria Math" w:eastAsiaTheme="minorEastAsia" w:hAnsi="Cambria Math"/>
                <w:i/>
              </w:rPr>
              <w:fldChar w:fldCharType="end"/>
            </m:r>
          </m:oMath>
        </w:sdtContent>
      </w:sdt>
      <w:r w:rsidR="003B385B">
        <w:rPr>
          <w:rFonts w:eastAsiaTheme="minorEastAsia"/>
          <w:noProof/>
        </w:rPr>
        <w:t xml:space="preserve"> </w:t>
      </w:r>
      <m:oMath>
        <m:r>
          <w:rPr>
            <w:rFonts w:ascii="Cambria Math" w:eastAsiaTheme="minorEastAsia" w:hAnsi="Cambria Math"/>
            <w:noProof/>
          </w:rPr>
          <m:t>→τ=RC=250×</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-9</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max</m:t>
            </m:r>
          </m:sub>
        </m:sSub>
        <m:r>
          <w:rPr>
            <w:rFonts w:ascii="Cambria Math" w:eastAsiaTheme="minorEastAsia" w:hAnsi="Cambria Math"/>
            <w:noProof/>
          </w:rPr>
          <m:t>=4 MHz</m:t>
        </m:r>
      </m:oMath>
    </w:p>
    <w:p w14:paraId="733F1325" w14:textId="77F6E131"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with automatic direction detection on each channel. This, combined with the exceptionally high throughput</w:t>
      </w:r>
      <w:r w:rsidR="003B385B">
        <w:t xml:space="preserve"> (</w:t>
      </w:r>
      <w:r>
        <w:t xml:space="preserve">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rsidR="003B385B">
        <w:t>)</w:t>
      </w:r>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14:paraId="55CE6B73" w14:textId="77777777" w:rsidR="00941EA4" w:rsidRDefault="00941EA4" w:rsidP="008B1EA1">
      <w:pPr>
        <w:rPr>
          <w:noProof/>
          <w:lang w:eastAsia="en-ZA"/>
        </w:rPr>
      </w:pPr>
    </w:p>
    <w:p w14:paraId="6AFD021A" w14:textId="77777777" w:rsidR="00941EA4" w:rsidRDefault="00941EA4" w:rsidP="00941EA4">
      <w:pPr>
        <w:keepNext/>
        <w:jc w:val="center"/>
      </w:pPr>
      <w:r>
        <w:rPr>
          <w:noProof/>
          <w:lang w:eastAsia="en-ZA"/>
        </w:rPr>
        <w:drawing>
          <wp:inline distT="0" distB="0" distL="0" distR="0" wp14:anchorId="2F23AC52" wp14:editId="0696834F">
            <wp:extent cx="2657475" cy="1971903"/>
            <wp:effectExtent l="190500" t="190500" r="180975" b="200025"/>
            <wp:docPr id="3" name="Picture 3" descr="TXB0104 Bi-Directional Level Sh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B0104 Bi-Directional Level Shifter"/>
                    <pic:cNvPicPr>
                      <a:picLocks noChangeAspect="1" noChangeArrowheads="1"/>
                    </pic:cNvPicPr>
                  </pic:nvPicPr>
                  <pic:blipFill rotWithShape="1">
                    <a:blip r:embed="rId13">
                      <a:extLst>
                        <a:ext uri="{28A0092B-C50C-407E-A947-70E740481C1C}">
                          <a14:useLocalDpi xmlns:a14="http://schemas.microsoft.com/office/drawing/2010/main" val="0"/>
                        </a:ext>
                      </a:extLst>
                    </a:blip>
                    <a:srcRect l="19516" t="21816" r="18293" b="16697"/>
                    <a:stretch/>
                  </pic:blipFill>
                  <pic:spPr bwMode="auto">
                    <a:xfrm>
                      <a:off x="0" y="0"/>
                      <a:ext cx="2674835" cy="19847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7468BCC" w14:textId="77777777" w:rsidR="00941EA4" w:rsidRDefault="00941EA4" w:rsidP="00941EA4">
      <w:pPr>
        <w:pStyle w:val="Caption"/>
      </w:pPr>
      <w:bookmarkStart w:id="69" w:name="_Toc395540682"/>
      <w:r>
        <w:t xml:space="preserve">Figure </w:t>
      </w:r>
      <w:fldSimple w:instr=" SEQ Figure \* ARABIC ">
        <w:r w:rsidR="00835209">
          <w:rPr>
            <w:noProof/>
          </w:rPr>
          <w:t>3</w:t>
        </w:r>
      </w:fldSimple>
      <w:r>
        <w:t xml:space="preserve"> TXB0104 Bi-Directional Level Shifter. Image courtesy of Adafruit Industries</w:t>
      </w:r>
      <w:bookmarkEnd w:id="69"/>
      <w:sdt>
        <w:sdtPr>
          <w:id w:val="672081708"/>
          <w:citation/>
        </w:sdtPr>
        <w:sdtContent>
          <w:r w:rsidR="0059586D">
            <w:fldChar w:fldCharType="begin"/>
          </w:r>
          <w:r w:rsidR="0059586D">
            <w:instrText xml:space="preserve"> CITATION Ada141 \l 7177 </w:instrText>
          </w:r>
          <w:r w:rsidR="0059586D">
            <w:fldChar w:fldCharType="separate"/>
          </w:r>
          <w:r w:rsidR="0059586D">
            <w:rPr>
              <w:noProof/>
            </w:rPr>
            <w:t xml:space="preserve"> </w:t>
          </w:r>
          <w:r w:rsidR="0059586D" w:rsidRPr="003F74B4">
            <w:rPr>
              <w:noProof/>
            </w:rPr>
            <w:t>[11]</w:t>
          </w:r>
          <w:r w:rsidR="0059586D">
            <w:fldChar w:fldCharType="end"/>
          </w:r>
        </w:sdtContent>
      </w:sdt>
    </w:p>
    <w:p w14:paraId="386DB766" w14:textId="77777777" w:rsidR="003A17A5" w:rsidRDefault="00F7585E" w:rsidP="008B1EA1">
      <w:r>
        <w:lastRenderedPageBreak/>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Pi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14:paraId="642196EC" w14:textId="77777777" w:rsidR="00BD0456" w:rsidRDefault="00BD0456" w:rsidP="00BD0456">
      <w:pPr>
        <w:keepNext/>
        <w:jc w:val="center"/>
      </w:pPr>
      <w:r>
        <w:rPr>
          <w:noProof/>
          <w:lang w:eastAsia="en-ZA"/>
        </w:rPr>
        <w:drawing>
          <wp:inline distT="0" distB="0" distL="0" distR="0" wp14:anchorId="5738260B" wp14:editId="2018649E">
            <wp:extent cx="2931685" cy="2200275"/>
            <wp:effectExtent l="0" t="0" r="2540" b="0"/>
            <wp:docPr id="2" name="Picture 2" descr="Adafruit Prototyping Pi Plate Ki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 Prototyping Pi Plate Kit for Raspberry P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5585" cy="2210708"/>
                    </a:xfrm>
                    <a:prstGeom prst="rect">
                      <a:avLst/>
                    </a:prstGeom>
                    <a:noFill/>
                    <a:ln>
                      <a:noFill/>
                    </a:ln>
                  </pic:spPr>
                </pic:pic>
              </a:graphicData>
            </a:graphic>
          </wp:inline>
        </w:drawing>
      </w:r>
    </w:p>
    <w:p w14:paraId="77A7D7E3" w14:textId="77777777" w:rsidR="00BD0456" w:rsidRPr="00BD0456" w:rsidRDefault="00BD0456" w:rsidP="00BD0456">
      <w:pPr>
        <w:pStyle w:val="Caption"/>
      </w:pPr>
      <w:bookmarkStart w:id="70" w:name="_Toc395540683"/>
      <w:r>
        <w:t xml:space="preserve">Figure </w:t>
      </w:r>
      <w:fldSimple w:instr=" SEQ Figure \* ARABIC ">
        <w:r w:rsidR="00835209">
          <w:rPr>
            <w:noProof/>
          </w:rPr>
          <w:t>4</w:t>
        </w:r>
      </w:fldSimple>
      <w:r>
        <w:t xml:space="preserve"> Adafruit Prototyping Pi Plate Kit for Raspberry Pi. Image courtesy of Adafruit Industries</w:t>
      </w:r>
      <w:bookmarkEnd w:id="70"/>
      <w:r w:rsidR="0059586D">
        <w:t xml:space="preserve"> </w:t>
      </w:r>
      <w:sdt>
        <w:sdtPr>
          <w:id w:val="-1866970044"/>
          <w:citation/>
        </w:sdtPr>
        <w:sdtContent>
          <w:r w:rsidR="0059586D">
            <w:fldChar w:fldCharType="begin"/>
          </w:r>
          <w:r w:rsidR="0059586D">
            <w:instrText xml:space="preserve"> CITATION Ada14 \l 7177 </w:instrText>
          </w:r>
          <w:r w:rsidR="0059586D">
            <w:fldChar w:fldCharType="separate"/>
          </w:r>
          <w:r w:rsidR="0059586D" w:rsidRPr="003F74B4">
            <w:rPr>
              <w:noProof/>
            </w:rPr>
            <w:t>[12]</w:t>
          </w:r>
          <w:r w:rsidR="0059586D">
            <w:fldChar w:fldCharType="end"/>
          </w:r>
        </w:sdtContent>
      </w:sdt>
    </w:p>
    <w:p w14:paraId="76D422CE" w14:textId="77777777" w:rsidR="002A7583" w:rsidRDefault="002A7583">
      <w:pPr>
        <w:rPr>
          <w:ins w:id="71" w:author="Benjamin Pannell" w:date="2014-10-06T22:25:00Z"/>
          <w:rFonts w:asciiTheme="majorHAnsi" w:eastAsiaTheme="majorEastAsia" w:hAnsiTheme="majorHAnsi" w:cstheme="majorBidi"/>
          <w:color w:val="2E74B5" w:themeColor="accent1" w:themeShade="BF"/>
          <w:sz w:val="26"/>
          <w:szCs w:val="26"/>
        </w:rPr>
      </w:pPr>
      <w:bookmarkStart w:id="72" w:name="_Toc395540515"/>
      <w:ins w:id="73" w:author="Benjamin Pannell" w:date="2014-10-06T22:25:00Z">
        <w:r>
          <w:br w:type="page"/>
        </w:r>
      </w:ins>
    </w:p>
    <w:p w14:paraId="34552849" w14:textId="2E90748D" w:rsidR="0038004A" w:rsidRDefault="0038004A" w:rsidP="00A179C4">
      <w:pPr>
        <w:pStyle w:val="Heading2"/>
        <w:rPr>
          <w:ins w:id="74" w:author="Benjamin Pannell" w:date="2014-10-06T21:23:00Z"/>
        </w:rPr>
      </w:pPr>
      <w:bookmarkStart w:id="75" w:name="_GoBack"/>
      <w:bookmarkEnd w:id="75"/>
      <w:ins w:id="76" w:author="Benjamin Pannell" w:date="2014-10-06T21:23:00Z">
        <w:r>
          <w:lastRenderedPageBreak/>
          <w:t>Electrical Interface</w:t>
        </w:r>
      </w:ins>
    </w:p>
    <w:p w14:paraId="0651AEC1" w14:textId="746BF2AB" w:rsidR="00F33577" w:rsidRDefault="0038004A" w:rsidP="00F33577">
      <w:pPr>
        <w:rPr>
          <w:ins w:id="77" w:author="Benjamin Pannell" w:date="2014-10-06T21:31:00Z"/>
        </w:rPr>
        <w:pPrChange w:id="78" w:author="Benjamin Pannell" w:date="2014-10-06T21:31:00Z">
          <w:pPr>
            <w:pStyle w:val="Heading2"/>
          </w:pPr>
        </w:pPrChange>
      </w:pPr>
      <w:ins w:id="79" w:author="Benjamin Pannell" w:date="2014-10-06T21:23:00Z">
        <w:r>
          <w:t xml:space="preserve">The primary hardware design challenge </w:t>
        </w:r>
      </w:ins>
      <w:ins w:id="80" w:author="Benjamin Pannell" w:date="2014-10-06T21:24:00Z">
        <w:r>
          <w:t>is the electrical interface between the master device (Raspberry Pi in this case) and the ATmega32u4. The design requires that a one-way command channel be established between thes</w:t>
        </w:r>
        <w:r w:rsidR="00F33577">
          <w:t>e devices in a reliable and safe manner, requiring minimal setup on behalf of the user.</w:t>
        </w:r>
      </w:ins>
      <w:ins w:id="81" w:author="Benjamin Pannell" w:date="2014-10-06T21:31:00Z">
        <w:r w:rsidR="00F33577">
          <w:t xml:space="preserve"> </w:t>
        </w:r>
      </w:ins>
    </w:p>
    <w:p w14:paraId="6C496EE6" w14:textId="6F6BC8CB" w:rsidR="00F33577" w:rsidRDefault="004C2BB8" w:rsidP="00F33577">
      <w:pPr>
        <w:pStyle w:val="Heading3"/>
        <w:rPr>
          <w:ins w:id="82" w:author="Benjamin Pannell" w:date="2014-10-06T21:31:00Z"/>
        </w:rPr>
        <w:pPrChange w:id="83" w:author="Benjamin Pannell" w:date="2014-10-06T21:31:00Z">
          <w:pPr/>
        </w:pPrChange>
      </w:pPr>
      <w:ins w:id="84" w:author="Benjamin Pannell" w:date="2014-10-06T21:46:00Z">
        <w:r>
          <w:t xml:space="preserve">Hardware </w:t>
        </w:r>
      </w:ins>
      <w:ins w:id="85" w:author="Benjamin Pannell" w:date="2014-10-06T21:31:00Z">
        <w:r w:rsidR="00F33577">
          <w:t>Protocol Selection</w:t>
        </w:r>
        <w:r w:rsidR="00F33577" w:rsidRPr="00F33577">
          <w:t xml:space="preserve"> </w:t>
        </w:r>
      </w:ins>
    </w:p>
    <w:p w14:paraId="18FACA9C" w14:textId="081B9AC5" w:rsidR="00F33577" w:rsidRDefault="00F33577" w:rsidP="00F33577">
      <w:pPr>
        <w:rPr>
          <w:ins w:id="86" w:author="Benjamin Pannell" w:date="2014-10-06T21:31:00Z"/>
        </w:rPr>
        <w:pPrChange w:id="87" w:author="Benjamin Pannell" w:date="2014-10-06T21:32:00Z">
          <w:pPr>
            <w:pStyle w:val="Heading2"/>
          </w:pPr>
        </w:pPrChange>
      </w:pPr>
      <w:ins w:id="88" w:author="Benjamin Pannell" w:date="2014-10-06T21:31:00Z">
        <w:r>
          <w:t>There was also a strong incentive to make use of common standardized interface protocols like i</w:t>
        </w:r>
        <w:r>
          <w:softHyphen/>
        </w:r>
        <w:r>
          <w:rPr>
            <w:vertAlign w:val="superscript"/>
          </w:rPr>
          <w:t>2</w:t>
        </w:r>
        <w:r>
          <w:t>c</w:t>
        </w:r>
      </w:ins>
      <w:ins w:id="89" w:author="Benjamin Pannell" w:date="2014-10-06T21:32:00Z">
        <w:r>
          <w:t>, SPI</w:t>
        </w:r>
      </w:ins>
      <w:ins w:id="90" w:author="Benjamin Pannell" w:date="2014-10-06T21:31:00Z">
        <w:r>
          <w:t xml:space="preserve"> or UART in order to allow the design to easily be adapted to alternative master devices. When considering these protocols it was important to take a number of concerns into account, namely available bandwidth, voltage levels and switching frequencies</w:t>
        </w:r>
        <w:r>
          <w:t>.</w:t>
        </w:r>
      </w:ins>
    </w:p>
    <w:p w14:paraId="5B5FDFDA" w14:textId="5B713AB4" w:rsidR="00F33577" w:rsidRDefault="00F33577" w:rsidP="00F33577">
      <w:pPr>
        <w:rPr>
          <w:ins w:id="91" w:author="Benjamin Pannell" w:date="2014-10-06T21:32:00Z"/>
        </w:rPr>
        <w:pPrChange w:id="92" w:author="Benjamin Pannell" w:date="2014-10-06T21:32:00Z">
          <w:pPr>
            <w:pStyle w:val="Heading2"/>
          </w:pPr>
        </w:pPrChange>
      </w:pPr>
      <w:ins w:id="93" w:author="Benjamin Pannell" w:date="2014-10-06T21:35:00Z">
        <w:r>
          <w:t xml:space="preserve">In all cases, the differing core voltages utilized by the Raspberry Pi and ATmega32u4 (3.3V and 5V respectively) </w:t>
        </w:r>
      </w:ins>
      <w:ins w:id="94" w:author="Benjamin Pannell" w:date="2014-10-06T21:36:00Z">
        <w:r w:rsidR="00DC3F88">
          <w:t>would require some form of voltage level switching circuit to be used.</w:t>
        </w:r>
      </w:ins>
    </w:p>
    <w:p w14:paraId="48BA2DB6" w14:textId="6F7DEF4E" w:rsidR="00F33577" w:rsidRDefault="00F33577" w:rsidP="00F33577">
      <w:pPr>
        <w:rPr>
          <w:ins w:id="95" w:author="Benjamin Pannell" w:date="2014-10-06T21:40:00Z"/>
        </w:rPr>
        <w:pPrChange w:id="96" w:author="Benjamin Pannell" w:date="2014-10-06T21:32:00Z">
          <w:pPr>
            <w:pStyle w:val="Heading2"/>
          </w:pPr>
        </w:pPrChange>
      </w:pPr>
      <w:ins w:id="97" w:author="Benjamin Pannell" w:date="2014-10-06T21:32:00Z">
        <w:r>
          <w:t>When considering i</w:t>
        </w:r>
        <w:r>
          <w:rPr>
            <w:vertAlign w:val="superscript"/>
          </w:rPr>
          <w:t>2</w:t>
        </w:r>
        <w:r>
          <w:t xml:space="preserve">c and SPI, one of the immediately apparent issues was the </w:t>
        </w:r>
      </w:ins>
      <w:ins w:id="98" w:author="Benjamin Pannell" w:date="2014-10-06T21:33:00Z">
        <w:r>
          <w:t>synchronous nature of the link – requiring the master device to continuously poll the client for new data – which would complicate attempts to extend the interface to operate in a duplex manner</w:t>
        </w:r>
      </w:ins>
      <w:ins w:id="99" w:author="Benjamin Pannell" w:date="2014-10-06T21:34:00Z">
        <w:r>
          <w:t xml:space="preserve">. The second significant </w:t>
        </w:r>
      </w:ins>
      <w:ins w:id="100" w:author="Benjamin Pannell" w:date="2014-10-06T21:35:00Z">
        <w:r>
          <w:t>hurdle was the switching rates used by these interfaces</w:t>
        </w:r>
      </w:ins>
      <w:ins w:id="101" w:author="Benjamin Pannell" w:date="2014-10-06T21:36:00Z">
        <w:r w:rsidR="00DC3F88">
          <w:t xml:space="preserve">, often in the order of </w:t>
        </w:r>
      </w:ins>
      <w:ins w:id="102" w:author="Benjamin Pannell" w:date="2014-10-06T21:38:00Z">
        <w:r w:rsidR="00DC3F88">
          <w:t xml:space="preserve">several MHz, this would make the task of level switching vastly more complex as a non-resistor based solution would need to be sought </w:t>
        </w:r>
      </w:ins>
      <w:ins w:id="103" w:author="Benjamin Pannell" w:date="2014-10-06T21:40:00Z">
        <w:r w:rsidR="00DC3F88">
          <w:t>to avoid a high RC time constant or current drain.</w:t>
        </w:r>
      </w:ins>
    </w:p>
    <w:p w14:paraId="63272331" w14:textId="6F0AA546" w:rsidR="00DC3F88" w:rsidRDefault="00DC3F88" w:rsidP="00F33577">
      <w:pPr>
        <w:rPr>
          <w:ins w:id="104" w:author="Benjamin Pannell" w:date="2014-10-06T21:42:00Z"/>
        </w:rPr>
        <w:pPrChange w:id="105" w:author="Benjamin Pannell" w:date="2014-10-06T21:32:00Z">
          <w:pPr>
            <w:pStyle w:val="Heading2"/>
          </w:pPr>
        </w:pPrChange>
      </w:pPr>
      <w:ins w:id="106" w:author="Benjamin Pannell" w:date="2014-10-06T21:40:00Z">
        <w:r>
          <w:t>In addition to these issues, i</w:t>
        </w:r>
        <w:r>
          <w:rPr>
            <w:vertAlign w:val="superscript"/>
          </w:rPr>
          <w:t>2</w:t>
        </w:r>
        <w:r>
          <w:t xml:space="preserve">c requires a </w:t>
        </w:r>
      </w:ins>
      <w:ins w:id="107" w:author="Benjamin Pannell" w:date="2014-10-06T21:41:00Z">
        <w:r>
          <w:t xml:space="preserve">somewhat more complex pull-up arrangement which makes level translation more challenging for automated circuits, requiring specialist chips to ensure that it operates correctly. SPI, while not suffering from this issue, has the problem of a minimum of 3-wires, </w:t>
        </w:r>
      </w:ins>
      <w:ins w:id="108" w:author="Benjamin Pannell" w:date="2014-10-06T21:42:00Z">
        <w:r>
          <w:t>increasing the number of voltage level translators necessary and therefore the complexity of the design.</w:t>
        </w:r>
      </w:ins>
    </w:p>
    <w:p w14:paraId="1503099C" w14:textId="309474DF" w:rsidR="004C2BB8" w:rsidRPr="00DC3F88" w:rsidRDefault="00DC3F88" w:rsidP="00F33577">
      <w:pPr>
        <w:rPr>
          <w:ins w:id="109" w:author="Benjamin Pannell" w:date="2014-10-06T21:23:00Z"/>
          <w:rPrChange w:id="110" w:author="Benjamin Pannell" w:date="2014-10-06T21:40:00Z">
            <w:rPr>
              <w:ins w:id="111" w:author="Benjamin Pannell" w:date="2014-10-06T21:23:00Z"/>
            </w:rPr>
          </w:rPrChange>
        </w:rPr>
        <w:pPrChange w:id="112" w:author="Benjamin Pannell" w:date="2014-10-06T21:32:00Z">
          <w:pPr>
            <w:pStyle w:val="Heading2"/>
          </w:pPr>
        </w:pPrChange>
      </w:pPr>
      <w:ins w:id="113" w:author="Benjamin Pannell" w:date="2014-10-06T21:42:00Z">
        <w:r>
          <w:t xml:space="preserve">As a result, it was decided that UART offered a good compromise between available bandwidth (115200 baud </w:t>
        </w:r>
      </w:ins>
      <w:ins w:id="114" w:author="Benjamin Pannell" w:date="2014-10-06T21:43:00Z">
        <w:r>
          <w:t xml:space="preserve">would </w:t>
        </w:r>
      </w:ins>
      <w:ins w:id="115" w:author="Benjamin Pannell" w:date="2014-10-06T21:42:00Z">
        <w:r>
          <w:t xml:space="preserve">offer enough bandwidth to adequately convey </w:t>
        </w:r>
      </w:ins>
      <w:ins w:id="116" w:author="Benjamin Pannell" w:date="2014-10-06T21:43:00Z">
        <w:r>
          <w:t>commands with a binary protocol), simplicity (with only</w:t>
        </w:r>
      </w:ins>
      <w:ins w:id="117" w:author="Benjamin Pannell" w:date="2014-10-06T21:44:00Z">
        <w:r>
          <w:t xml:space="preserve"> one wire for simplex, and two for duplex communication</w:t>
        </w:r>
      </w:ins>
      <w:ins w:id="118" w:author="Benjamin Pannell" w:date="2014-10-06T21:43:00Z">
        <w:r>
          <w:t>)</w:t>
        </w:r>
      </w:ins>
      <w:ins w:id="119" w:author="Benjamin Pannell" w:date="2014-10-06T21:45:00Z">
        <w:r>
          <w:t xml:space="preserve"> and availability (with most integrated devices sporting at least one UART)</w:t>
        </w:r>
      </w:ins>
      <w:ins w:id="120" w:author="Benjamin Pannell" w:date="2014-10-06T21:46:00Z">
        <w:r>
          <w:t>.</w:t>
        </w:r>
      </w:ins>
    </w:p>
    <w:p w14:paraId="1E89C9FE" w14:textId="6B0C17FF" w:rsidR="00627FC3" w:rsidRDefault="00627FC3" w:rsidP="00627FC3">
      <w:pPr>
        <w:pStyle w:val="Heading3"/>
        <w:rPr>
          <w:ins w:id="121" w:author="Benjamin Pannell" w:date="2014-10-06T21:47:00Z"/>
        </w:rPr>
        <w:pPrChange w:id="122" w:author="Benjamin Pannell" w:date="2014-10-06T21:47:00Z">
          <w:pPr>
            <w:pStyle w:val="Heading2"/>
          </w:pPr>
        </w:pPrChange>
      </w:pPr>
      <w:ins w:id="123" w:author="Benjamin Pannell" w:date="2014-10-06T21:47:00Z">
        <w:r>
          <w:t xml:space="preserve">Voltage Level </w:t>
        </w:r>
      </w:ins>
      <w:ins w:id="124" w:author="Benjamin Pannell" w:date="2014-10-06T21:48:00Z">
        <w:r>
          <w:t>Translation</w:t>
        </w:r>
      </w:ins>
    </w:p>
    <w:p w14:paraId="2716DFFB" w14:textId="608F152B" w:rsidR="00627FC3" w:rsidRDefault="00627FC3" w:rsidP="00627FC3">
      <w:pPr>
        <w:rPr>
          <w:ins w:id="125" w:author="Benjamin Pannell" w:date="2014-10-06T21:48:00Z"/>
        </w:rPr>
        <w:pPrChange w:id="126" w:author="Benjamin Pannell" w:date="2014-10-06T21:47:00Z">
          <w:pPr>
            <w:pStyle w:val="Heading2"/>
          </w:pPr>
        </w:pPrChange>
      </w:pPr>
      <w:ins w:id="127" w:author="Benjamin Pannell" w:date="2014-10-06T21:47:00Z">
        <w:r>
          <w:t xml:space="preserve">Due to different core </w:t>
        </w:r>
      </w:ins>
      <w:ins w:id="128" w:author="Benjamin Pannell" w:date="2014-10-06T21:48:00Z">
        <w:r>
          <w:t>operating voltages on the Raspberry Pi and ATmega32u4 (Teensy 2.0) it is necessary to perform voltage level translation on the interface lines so as to prevent damage to the master or slave devices.</w:t>
        </w:r>
      </w:ins>
    </w:p>
    <w:p w14:paraId="65935775" w14:textId="6E2209C7" w:rsidR="00627FC3" w:rsidRDefault="00627FC3" w:rsidP="00627FC3">
      <w:pPr>
        <w:rPr>
          <w:ins w:id="129" w:author="Benjamin Pannell" w:date="2014-10-06T21:51:00Z"/>
        </w:rPr>
        <w:pPrChange w:id="130" w:author="Benjamin Pannell" w:date="2014-10-06T21:47:00Z">
          <w:pPr>
            <w:pStyle w:val="Heading2"/>
          </w:pPr>
        </w:pPrChange>
      </w:pPr>
      <w:ins w:id="131" w:author="Benjamin Pannell" w:date="2014-10-06T21:49:00Z">
        <w:r>
          <w:t xml:space="preserve">Two solutions were considered to this problem, the first being a custom BJT/resistor ladder </w:t>
        </w:r>
      </w:ins>
      <w:ins w:id="132" w:author="Benjamin Pannell" w:date="2014-10-06T21:50:00Z">
        <w:r>
          <w:t>circuit</w:t>
        </w:r>
      </w:ins>
      <w:ins w:id="133" w:author="Benjamin Pannell" w:date="2014-10-06T21:49:00Z">
        <w:r>
          <w:t xml:space="preserve"> which </w:t>
        </w:r>
      </w:ins>
      <w:ins w:id="134" w:author="Benjamin Pannell" w:date="2014-10-06T21:50:00Z">
        <w:r>
          <w:t>would raise and lower (respectively) the voltage levels on the transmit and receive lines, and the second being a Texas Instruments TXB0104</w:t>
        </w:r>
      </w:ins>
      <w:ins w:id="135" w:author="Benjamin Pannell" w:date="2014-10-06T21:51:00Z">
        <w:r>
          <w:t xml:space="preserve"> </w:t>
        </w:r>
      </w:ins>
      <w:customXmlInsRangeStart w:id="136" w:author="Benjamin Pannell" w:date="2014-10-06T21:51:00Z"/>
      <w:sdt>
        <w:sdtPr>
          <w:id w:val="2087637637"/>
          <w:citation/>
        </w:sdtPr>
        <w:sdtContent>
          <w:customXmlInsRangeEnd w:id="136"/>
          <w:ins w:id="137" w:author="Benjamin Pannell" w:date="2014-10-06T21:51:00Z">
            <w:r>
              <w:fldChar w:fldCharType="begin"/>
            </w:r>
            <w:r>
              <w:instrText xml:space="preserve"> CITATION Tex14 \l 7177 </w:instrText>
            </w:r>
          </w:ins>
          <w:r>
            <w:fldChar w:fldCharType="separate"/>
          </w:r>
          <w:ins w:id="138" w:author="Benjamin Pannell" w:date="2014-10-06T21:51:00Z">
            <w:r w:rsidRPr="00627FC3">
              <w:rPr>
                <w:noProof/>
                <w:rPrChange w:id="139" w:author="Benjamin Pannell" w:date="2014-10-06T21:51:00Z">
                  <w:rPr>
                    <w:rFonts w:eastAsia="Times New Roman"/>
                  </w:rPr>
                </w:rPrChange>
              </w:rPr>
              <w:t>[17]</w:t>
            </w:r>
            <w:r>
              <w:fldChar w:fldCharType="end"/>
            </w:r>
          </w:ins>
          <w:customXmlInsRangeStart w:id="140" w:author="Benjamin Pannell" w:date="2014-10-06T21:51:00Z"/>
        </w:sdtContent>
      </w:sdt>
      <w:customXmlInsRangeEnd w:id="140"/>
      <w:ins w:id="141" w:author="Benjamin Pannell" w:date="2014-10-06T21:50:00Z">
        <w:r>
          <w:t xml:space="preserve"> level translation chip which was designed for this purpose.</w:t>
        </w:r>
      </w:ins>
    </w:p>
    <w:p w14:paraId="2D42EA58" w14:textId="77777777" w:rsidR="00627FC3" w:rsidRDefault="00627FC3" w:rsidP="00627FC3">
      <w:pPr>
        <w:rPr>
          <w:ins w:id="142" w:author="Benjamin Pannell" w:date="2014-10-06T21:55:00Z"/>
        </w:rPr>
        <w:pPrChange w:id="143" w:author="Benjamin Pannell" w:date="2014-10-06T21:47:00Z">
          <w:pPr>
            <w:pStyle w:val="Heading2"/>
          </w:pPr>
        </w:pPrChange>
      </w:pPr>
      <w:ins w:id="144" w:author="Benjamin Pannell" w:date="2014-10-06T21:51:00Z">
        <w:r>
          <w:t xml:space="preserve">The advantage of a </w:t>
        </w:r>
      </w:ins>
      <w:ins w:id="145" w:author="Benjamin Pannell" w:date="2014-10-06T21:52:00Z">
        <w:r>
          <w:t>BJT/resistor ladder configuration was a significant reduction in project cost, by approximately 90% for the level switcher circuit, however it would impose restrictions on the flexibility of the design. Specifically, the BJT</w:t>
        </w:r>
      </w:ins>
      <w:ins w:id="146" w:author="Benjamin Pannell" w:date="2014-10-06T21:53:00Z">
        <w:r>
          <w:t xml:space="preserve">’s configuration would be tied to the master and slave voltage levels, and it would require replacement if either of these </w:t>
        </w:r>
        <w:r>
          <w:lastRenderedPageBreak/>
          <w:t xml:space="preserve">operating voltages changed in future. The same issue applied to the resistor ladder as a step-down converter, </w:t>
        </w:r>
      </w:ins>
      <w:ins w:id="147" w:author="Benjamin Pannell" w:date="2014-10-06T21:54:00Z">
        <w:r>
          <w:t xml:space="preserve">as well as possible transient interference with higher UART baud rates if resistor selections were poor </w:t>
        </w:r>
      </w:ins>
      <w:ins w:id="148" w:author="Benjamin Pannell" w:date="2014-10-06T21:55:00Z">
        <w:r>
          <w:t>–</w:t>
        </w:r>
      </w:ins>
      <w:ins w:id="149" w:author="Benjamin Pannell" w:date="2014-10-06T21:54:00Z">
        <w:r>
          <w:t xml:space="preserve"> a </w:t>
        </w:r>
      </w:ins>
      <w:ins w:id="150" w:author="Benjamin Pannell" w:date="2014-10-06T21:55:00Z">
        <w:r>
          <w:t>mistake someone unfamiliar with the project could easily make when attempting their own implementation.</w:t>
        </w:r>
      </w:ins>
    </w:p>
    <w:p w14:paraId="52DB54F1" w14:textId="3B058FDA" w:rsidR="00627FC3" w:rsidRPr="00627FC3" w:rsidRDefault="00627FC3" w:rsidP="00627FC3">
      <w:pPr>
        <w:rPr>
          <w:ins w:id="151" w:author="Benjamin Pannell" w:date="2014-10-06T21:47:00Z"/>
          <w:rPrChange w:id="152" w:author="Benjamin Pannell" w:date="2014-10-06T21:47:00Z">
            <w:rPr>
              <w:ins w:id="153" w:author="Benjamin Pannell" w:date="2014-10-06T21:47:00Z"/>
            </w:rPr>
          </w:rPrChange>
        </w:rPr>
        <w:pPrChange w:id="154" w:author="Benjamin Pannell" w:date="2014-10-06T21:47:00Z">
          <w:pPr>
            <w:pStyle w:val="Heading2"/>
          </w:pPr>
        </w:pPrChange>
      </w:pPr>
      <w:ins w:id="155" w:author="Benjamin Pannell" w:date="2014-10-06T21:56:00Z">
        <w:r>
          <w:t xml:space="preserve">The TXB0104 </w:t>
        </w:r>
      </w:ins>
      <w:customXmlInsRangeStart w:id="156" w:author="Benjamin Pannell" w:date="2014-10-06T21:56:00Z"/>
      <w:sdt>
        <w:sdtPr>
          <w:id w:val="358247277"/>
          <w:citation/>
        </w:sdtPr>
        <w:sdtContent>
          <w:customXmlInsRangeEnd w:id="156"/>
          <w:ins w:id="157" w:author="Benjamin Pannell" w:date="2014-10-06T21:56:00Z">
            <w:r>
              <w:fldChar w:fldCharType="begin"/>
            </w:r>
            <w:r>
              <w:instrText xml:space="preserve"> CITATION Tex14 \l 7177 </w:instrText>
            </w:r>
          </w:ins>
          <w:r>
            <w:fldChar w:fldCharType="separate"/>
          </w:r>
          <w:ins w:id="158" w:author="Benjamin Pannell" w:date="2014-10-06T21:56:00Z">
            <w:r w:rsidRPr="00627FC3">
              <w:rPr>
                <w:noProof/>
                <w:rPrChange w:id="159" w:author="Benjamin Pannell" w:date="2014-10-06T21:56:00Z">
                  <w:rPr>
                    <w:rFonts w:eastAsia="Times New Roman"/>
                  </w:rPr>
                </w:rPrChange>
              </w:rPr>
              <w:t>[17]</w:t>
            </w:r>
            <w:r>
              <w:fldChar w:fldCharType="end"/>
            </w:r>
          </w:ins>
          <w:customXmlInsRangeStart w:id="160" w:author="Benjamin Pannell" w:date="2014-10-06T21:56:00Z"/>
        </w:sdtContent>
      </w:sdt>
      <w:customXmlInsRangeEnd w:id="160"/>
      <w:ins w:id="161" w:author="Benjamin Pannell" w:date="2014-10-06T21:56:00Z">
        <w:r>
          <w:t xml:space="preserve"> conversely offers an increase in flexibility, automatically translating voltage levels </w:t>
        </w:r>
      </w:ins>
      <w:ins w:id="162" w:author="Benjamin Pannell" w:date="2014-10-06T21:57:00Z">
        <w:r w:rsidR="00E46A86">
          <w:t>between 1.2V and 5.5V without any circuit modifications, and with automatic direction detection. This would significantly simplify circuit design and allow</w:t>
        </w:r>
      </w:ins>
      <w:ins w:id="163" w:author="Benjamin Pannell" w:date="2014-10-06T21:58:00Z">
        <w:r w:rsidR="00E46A86">
          <w:t xml:space="preserve"> the project to be easily implemented by even inexperienced hobbyists at the </w:t>
        </w:r>
      </w:ins>
      <w:ins w:id="164" w:author="Benjamin Pannell" w:date="2014-10-06T21:59:00Z">
        <w:r w:rsidR="00E46A86">
          <w:t xml:space="preserve">result </w:t>
        </w:r>
      </w:ins>
      <w:ins w:id="165" w:author="Benjamin Pannell" w:date="2014-10-06T21:58:00Z">
        <w:r w:rsidR="00E46A86">
          <w:t>of a higher unit cost.</w:t>
        </w:r>
      </w:ins>
    </w:p>
    <w:p w14:paraId="7D121ED7" w14:textId="77777777" w:rsidR="00A179C4" w:rsidRDefault="00A179C4" w:rsidP="00A179C4">
      <w:pPr>
        <w:pStyle w:val="Heading2"/>
      </w:pPr>
      <w:r>
        <w:t>Safety Precautions</w:t>
      </w:r>
      <w:bookmarkEnd w:id="72"/>
    </w:p>
    <w:p w14:paraId="3B361637" w14:textId="77777777" w:rsidR="00A179C4" w:rsidRDefault="00A179C4" w:rsidP="00A179C4">
      <w:r>
        <w:t xml:space="preserve">In the interest of safety, it has been decided that the Raspberry Pi will </w:t>
      </w:r>
      <w:r w:rsidRPr="003F74B4">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14:paraId="09A50613" w14:textId="076121AA" w:rsidR="0038004A" w:rsidRPr="0038004A" w:rsidRDefault="00A179C4" w:rsidP="0038004A">
      <w:pPr>
        <w:rPr>
          <w:rPrChange w:id="166" w:author="Benjamin Pannell" w:date="2014-10-06T21:23:00Z">
            <w:rPr/>
          </w:rPrChange>
        </w:rPr>
        <w:pPrChange w:id="167" w:author="Benjamin Pannell" w:date="2014-10-06T21:23:00Z">
          <w:pPr/>
        </w:pPrChange>
      </w:pPr>
      <w:r>
        <w:t>The result is that it is necessary for the Raspberry Pi to be connected to its own power source, independently of the Teensy 2.0.</w:t>
      </w:r>
    </w:p>
    <w:p w14:paraId="69F1DF94" w14:textId="77777777" w:rsidR="009D14A8" w:rsidRDefault="009D14A8" w:rsidP="009D14A8">
      <w:pPr>
        <w:pStyle w:val="Heading2"/>
      </w:pPr>
      <w:bookmarkStart w:id="168" w:name="_Toc395540516"/>
      <w:r>
        <w:t>Raspberry Pi Selection</w:t>
      </w:r>
      <w:bookmarkEnd w:id="168"/>
    </w:p>
    <w:p w14:paraId="7F1B1F22" w14:textId="77777777" w:rsidR="009D14A8" w:rsidRDefault="009D14A8" w:rsidP="009D14A8">
      <w:r>
        <w:t xml:space="preserve">At the time of selection, there were two models of Raspberry Pi available. The Model A and the Model B. </w:t>
      </w:r>
      <w:r w:rsidR="001A0DCF">
        <w:t>The Model B was selected due to the presence of an Ethernet Port, as well as the additional 256MB of RAM</w:t>
      </w:r>
      <w:r w:rsidR="00750756">
        <w:fldChar w:fldCharType="begin"/>
      </w:r>
      <w:r w:rsidR="00750756">
        <w:instrText xml:space="preserve"> XE "</w:instrText>
      </w:r>
      <w:r w:rsidR="00750756" w:rsidRPr="00554A7D">
        <w:instrText>RAM</w:instrText>
      </w:r>
      <w:r w:rsidR="00750756">
        <w:instrText>" \t "</w:instrText>
      </w:r>
      <w:r w:rsidR="00750756" w:rsidRPr="00FF395E">
        <w:rPr>
          <w:i/>
        </w:rPr>
        <w:instrText>See</w:instrText>
      </w:r>
      <w:r w:rsidR="00750756" w:rsidRPr="00FF395E">
        <w:instrText xml:space="preserve"> Random Access Memory</w:instrText>
      </w:r>
      <w:r w:rsidR="00750756">
        <w:instrText xml:space="preserve">" </w:instrText>
      </w:r>
      <w:r w:rsidR="00750756">
        <w:fldChar w:fldCharType="end"/>
      </w:r>
      <w:r w:rsidR="001A0DCF">
        <w:t>, with the intention of running a basic voice recognition framework on the device.</w:t>
      </w:r>
    </w:p>
    <w:p w14:paraId="4E864A8B" w14:textId="77777777" w:rsidR="001A0DCF" w:rsidRDefault="001A0DCF" w:rsidP="001A0DCF">
      <w:pPr>
        <w:keepNext/>
        <w:jc w:val="center"/>
      </w:pPr>
      <w:r>
        <w:rPr>
          <w:noProof/>
          <w:lang w:eastAsia="en-ZA"/>
        </w:rPr>
        <w:drawing>
          <wp:inline distT="0" distB="0" distL="0" distR="0" wp14:anchorId="62D8B519" wp14:editId="2EA866A9">
            <wp:extent cx="3438525" cy="2580665"/>
            <wp:effectExtent l="0" t="0" r="0" b="0"/>
            <wp:docPr id="6" name="Picture 6" descr="Raspberry Pi Model B 512MB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Model B 512MB 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591" cy="2599477"/>
                    </a:xfrm>
                    <a:prstGeom prst="rect">
                      <a:avLst/>
                    </a:prstGeom>
                    <a:noFill/>
                    <a:ln>
                      <a:noFill/>
                    </a:ln>
                  </pic:spPr>
                </pic:pic>
              </a:graphicData>
            </a:graphic>
          </wp:inline>
        </w:drawing>
      </w:r>
    </w:p>
    <w:p w14:paraId="10E6A59E" w14:textId="77777777" w:rsidR="00CB219A" w:rsidRDefault="001A0DCF" w:rsidP="001A0DCF">
      <w:pPr>
        <w:pStyle w:val="Caption"/>
      </w:pPr>
      <w:bookmarkStart w:id="169" w:name="_Toc395540684"/>
      <w:r>
        <w:t xml:space="preserve">Figure </w:t>
      </w:r>
      <w:fldSimple w:instr=" SEQ Figure \* ARABIC ">
        <w:r w:rsidR="00835209">
          <w:rPr>
            <w:noProof/>
          </w:rPr>
          <w:t>5</w:t>
        </w:r>
      </w:fldSimple>
      <w:r>
        <w:t xml:space="preserve"> Raspberry Pi Model B. Image courtesy of Adafruit Industries</w:t>
      </w:r>
      <w:bookmarkEnd w:id="169"/>
      <w:sdt>
        <w:sdtPr>
          <w:id w:val="1001549596"/>
          <w:citation/>
        </w:sdtPr>
        <w:sdtContent>
          <w:r w:rsidR="000F3CD3">
            <w:fldChar w:fldCharType="begin"/>
          </w:r>
          <w:r w:rsidR="000F3CD3">
            <w:instrText xml:space="preserve"> CITATION Ada142 \l 7177 </w:instrText>
          </w:r>
          <w:r w:rsidR="000F3CD3">
            <w:fldChar w:fldCharType="separate"/>
          </w:r>
          <w:r w:rsidR="000F3CD3">
            <w:rPr>
              <w:noProof/>
            </w:rPr>
            <w:t xml:space="preserve"> </w:t>
          </w:r>
          <w:r w:rsidR="000F3CD3" w:rsidRPr="003F74B4">
            <w:rPr>
              <w:noProof/>
            </w:rPr>
            <w:t>[15]</w:t>
          </w:r>
          <w:r w:rsidR="000F3CD3">
            <w:fldChar w:fldCharType="end"/>
          </w:r>
        </w:sdtContent>
      </w:sdt>
    </w:p>
    <w:p w14:paraId="43E81BEA" w14:textId="77777777" w:rsidR="002A7583" w:rsidRDefault="002A7583">
      <w:pPr>
        <w:rPr>
          <w:ins w:id="170" w:author="Benjamin Pannell" w:date="2014-10-06T22:25:00Z"/>
          <w:rFonts w:asciiTheme="majorHAnsi" w:eastAsiaTheme="majorEastAsia" w:hAnsiTheme="majorHAnsi" w:cstheme="majorBidi"/>
          <w:color w:val="2E74B5" w:themeColor="accent1" w:themeShade="BF"/>
          <w:sz w:val="32"/>
          <w:szCs w:val="32"/>
        </w:rPr>
      </w:pPr>
      <w:bookmarkStart w:id="171" w:name="_Toc395540517"/>
      <w:bookmarkStart w:id="172" w:name="_Toc395540670"/>
      <w:ins w:id="173" w:author="Benjamin Pannell" w:date="2014-10-06T22:25:00Z">
        <w:r>
          <w:br w:type="page"/>
        </w:r>
      </w:ins>
    </w:p>
    <w:p w14:paraId="48CC715E" w14:textId="6DD94990" w:rsidR="0012286C" w:rsidRDefault="0012286C">
      <w:pPr>
        <w:pStyle w:val="Heading1"/>
        <w:rPr>
          <w:ins w:id="174" w:author="Benjamin Pannell" w:date="2014-10-06T21:59:00Z"/>
        </w:rPr>
      </w:pPr>
      <w:ins w:id="175" w:author="Benjamin Pannell" w:date="2014-10-06T21:59:00Z">
        <w:r>
          <w:lastRenderedPageBreak/>
          <w:t>Software Design</w:t>
        </w:r>
      </w:ins>
    </w:p>
    <w:p w14:paraId="6625F57E" w14:textId="3D54D495" w:rsidR="0012286C" w:rsidRDefault="0012286C" w:rsidP="0012286C">
      <w:pPr>
        <w:pStyle w:val="Heading2"/>
        <w:rPr>
          <w:ins w:id="176" w:author="Benjamin Pannell" w:date="2014-10-06T22:00:00Z"/>
        </w:rPr>
        <w:pPrChange w:id="177" w:author="Benjamin Pannell" w:date="2014-10-06T22:00:00Z">
          <w:pPr>
            <w:pStyle w:val="Heading1"/>
          </w:pPr>
        </w:pPrChange>
      </w:pPr>
      <w:ins w:id="178" w:author="Benjamin Pannell" w:date="2014-10-06T22:00:00Z">
        <w:r>
          <w:t>Slave Device</w:t>
        </w:r>
      </w:ins>
    </w:p>
    <w:p w14:paraId="0D6D835A" w14:textId="0D9EB018" w:rsidR="0012286C" w:rsidRDefault="0012286C" w:rsidP="0012286C">
      <w:pPr>
        <w:rPr>
          <w:ins w:id="179" w:author="Benjamin Pannell" w:date="2014-10-06T22:02:00Z"/>
        </w:rPr>
        <w:pPrChange w:id="180" w:author="Benjamin Pannell" w:date="2014-10-06T22:00:00Z">
          <w:pPr>
            <w:pStyle w:val="Heading1"/>
          </w:pPr>
        </w:pPrChange>
      </w:pPr>
      <w:ins w:id="181" w:author="Benjamin Pannell" w:date="2014-10-06T22:00:00Z">
        <w:r>
          <w:t xml:space="preserve">The slave device, an ATmega32u4, is responsible for the conversion of emulation commands into USB HID packets which are </w:t>
        </w:r>
      </w:ins>
      <w:ins w:id="182" w:author="Benjamin Pannell" w:date="2014-10-06T22:01:00Z">
        <w:r>
          <w:t xml:space="preserve">conveyed to a computer over a USB connection. The PJRC Teensy 2.0 </w:t>
        </w:r>
      </w:ins>
      <w:customXmlInsRangeStart w:id="183" w:author="Benjamin Pannell" w:date="2014-10-06T22:01:00Z"/>
      <w:sdt>
        <w:sdtPr>
          <w:id w:val="1937402248"/>
          <w:citation/>
        </w:sdtPr>
        <w:sdtContent>
          <w:customXmlInsRangeEnd w:id="183"/>
          <w:ins w:id="184" w:author="Benjamin Pannell" w:date="2014-10-06T22:01:00Z">
            <w:r>
              <w:fldChar w:fldCharType="begin"/>
            </w:r>
            <w:r>
              <w:instrText xml:space="preserve"> CITATION PJR11 \l 7177 </w:instrText>
            </w:r>
          </w:ins>
          <w:r>
            <w:fldChar w:fldCharType="separate"/>
          </w:r>
          <w:ins w:id="185" w:author="Benjamin Pannell" w:date="2014-10-06T22:01:00Z">
            <w:r w:rsidRPr="0012286C">
              <w:rPr>
                <w:noProof/>
                <w:rPrChange w:id="186" w:author="Benjamin Pannell" w:date="2014-10-06T22:01:00Z">
                  <w:rPr>
                    <w:rFonts w:eastAsia="Times New Roman"/>
                  </w:rPr>
                </w:rPrChange>
              </w:rPr>
              <w:t>[6]</w:t>
            </w:r>
            <w:r>
              <w:fldChar w:fldCharType="end"/>
            </w:r>
          </w:ins>
          <w:customXmlInsRangeStart w:id="187" w:author="Benjamin Pannell" w:date="2014-10-06T22:01:00Z"/>
        </w:sdtContent>
      </w:sdt>
      <w:customXmlInsRangeEnd w:id="187"/>
      <w:ins w:id="188" w:author="Benjamin Pannell" w:date="2014-10-06T22:01:00Z">
        <w:r>
          <w:t xml:space="preserve"> selected for this purpose is bundled with a basic USB Mouse and Keyboard emulation library which is capable of emulating simple </w:t>
        </w:r>
      </w:ins>
      <w:ins w:id="189" w:author="Benjamin Pannell" w:date="2014-10-06T22:02:00Z">
        <w:r>
          <w:t>key presses</w:t>
        </w:r>
      </w:ins>
      <w:ins w:id="190" w:author="Benjamin Pannell" w:date="2014-10-06T22:01:00Z">
        <w:r>
          <w:t xml:space="preserve"> and mouse movements.</w:t>
        </w:r>
      </w:ins>
    </w:p>
    <w:p w14:paraId="1BD6348E" w14:textId="436A9960" w:rsidR="0012286C" w:rsidRDefault="0012286C" w:rsidP="0012286C">
      <w:pPr>
        <w:pStyle w:val="Caption"/>
        <w:rPr>
          <w:ins w:id="191" w:author="Benjamin Pannell" w:date="2014-10-06T22:04:00Z"/>
        </w:rPr>
        <w:pPrChange w:id="192" w:author="Benjamin Pannell" w:date="2014-10-06T22:05:00Z">
          <w:pPr>
            <w:pStyle w:val="Heading1"/>
          </w:pPr>
        </w:pPrChange>
      </w:pPr>
      <w:ins w:id="193" w:author="Benjamin Pannell" w:date="2014-10-06T22:03:00Z">
        <w:r>
          <w:rPr>
            <w:noProof/>
            <w:lang w:eastAsia="en-ZA"/>
          </w:rPr>
          <w:drawing>
            <wp:inline distT="0" distB="0" distL="0" distR="0" wp14:anchorId="653183E5" wp14:editId="77F83468">
              <wp:extent cx="5486400" cy="75247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ins>
      <w:ins w:id="194" w:author="Benjamin Pannell" w:date="2014-10-06T22:05:00Z">
        <w:r>
          <w:t xml:space="preserve">Figure </w:t>
        </w:r>
        <w:r>
          <w:fldChar w:fldCharType="begin"/>
        </w:r>
        <w:r>
          <w:instrText xml:space="preserve"> SEQ Figure \* ARABIC </w:instrText>
        </w:r>
      </w:ins>
      <w:r>
        <w:fldChar w:fldCharType="separate"/>
      </w:r>
      <w:ins w:id="195" w:author="Benjamin Pannell" w:date="2014-10-06T22:13:00Z">
        <w:r w:rsidR="00835209">
          <w:rPr>
            <w:noProof/>
          </w:rPr>
          <w:t>6</w:t>
        </w:r>
      </w:ins>
      <w:ins w:id="196" w:author="Benjamin Pannell" w:date="2014-10-06T22:05:00Z">
        <w:r>
          <w:fldChar w:fldCharType="end"/>
        </w:r>
        <w:r>
          <w:t xml:space="preserve"> Slave Device </w:t>
        </w:r>
      </w:ins>
      <w:ins w:id="197" w:author="Benjamin Pannell" w:date="2014-10-06T22:06:00Z">
        <w:r>
          <w:t>Command Process</w:t>
        </w:r>
      </w:ins>
    </w:p>
    <w:p w14:paraId="6CDD1A07" w14:textId="4CA91169" w:rsidR="0012286C" w:rsidRDefault="0012286C" w:rsidP="0012286C">
      <w:pPr>
        <w:rPr>
          <w:ins w:id="198" w:author="Benjamin Pannell" w:date="2014-10-06T22:08:00Z"/>
        </w:rPr>
        <w:pPrChange w:id="199" w:author="Benjamin Pannell" w:date="2014-10-06T22:00:00Z">
          <w:pPr>
            <w:pStyle w:val="Heading1"/>
          </w:pPr>
        </w:pPrChange>
      </w:pPr>
      <w:ins w:id="200" w:author="Benjamin Pannell" w:date="2014-10-06T22:06:00Z">
        <w:r>
          <w:t>The slave device’s software is therefore responsible for t</w:t>
        </w:r>
        <w:r w:rsidR="00835209">
          <w:t xml:space="preserve">he parsing of a received packet, </w:t>
        </w:r>
      </w:ins>
      <w:ins w:id="201" w:author="Benjamin Pannell" w:date="2014-10-06T22:07:00Z">
        <w:r w:rsidR="00835209">
          <w:t>delegation</w:t>
        </w:r>
      </w:ins>
      <w:ins w:id="202" w:author="Benjamin Pannell" w:date="2014-10-06T22:06:00Z">
        <w:r w:rsidR="00835209">
          <w:t xml:space="preserve"> </w:t>
        </w:r>
      </w:ins>
      <w:ins w:id="203" w:author="Benjamin Pannell" w:date="2014-10-06T22:07:00Z">
        <w:r w:rsidR="00835209">
          <w:t xml:space="preserve">of the parsed packet to the relevant logic function and finally the calling of </w:t>
        </w:r>
      </w:ins>
      <w:ins w:id="204" w:author="Benjamin Pannell" w:date="2014-10-06T22:08:00Z">
        <w:r w:rsidR="00835209">
          <w:t>the emulation functions required to fulfil the command.</w:t>
        </w:r>
      </w:ins>
    </w:p>
    <w:p w14:paraId="53B472E8" w14:textId="7CE5F42A" w:rsidR="00835209" w:rsidRDefault="00835209" w:rsidP="0012286C">
      <w:pPr>
        <w:rPr>
          <w:ins w:id="205" w:author="Benjamin Pannell" w:date="2014-10-06T22:00:00Z"/>
        </w:rPr>
        <w:pPrChange w:id="206" w:author="Benjamin Pannell" w:date="2014-10-06T22:00:00Z">
          <w:pPr>
            <w:pStyle w:val="Heading1"/>
          </w:pPr>
        </w:pPrChange>
      </w:pPr>
      <w:ins w:id="207" w:author="Benjamin Pannell" w:date="2014-10-06T22:08:00Z">
        <w:r>
          <w:t xml:space="preserve">In order to maximize throughput, minimize processing time and boost flexibility it was decided that a binary protocol represented the best approach to command structuring. The design of this protocol, its structure and examples are available in </w:t>
        </w:r>
      </w:ins>
      <w:ins w:id="208" w:author="Benjamin Pannell" w:date="2014-10-06T22:10:00Z">
        <w:r>
          <w:fldChar w:fldCharType="begin"/>
        </w:r>
        <w:r>
          <w:instrText xml:space="preserve"> REF _Ref400396741 \h </w:instrText>
        </w:r>
      </w:ins>
      <w:r>
        <w:fldChar w:fldCharType="separate"/>
      </w:r>
      <w:ins w:id="209" w:author="Benjamin Pannell" w:date="2014-10-06T22:10:00Z">
        <w:r>
          <w:t>Appendix F: Communications Protocol</w:t>
        </w:r>
        <w:r>
          <w:fldChar w:fldCharType="end"/>
        </w:r>
        <w:r>
          <w:t>.</w:t>
        </w:r>
      </w:ins>
    </w:p>
    <w:p w14:paraId="7A6C3D81" w14:textId="0CA434AC" w:rsidR="0012286C" w:rsidRDefault="0012286C" w:rsidP="0012286C">
      <w:pPr>
        <w:pStyle w:val="Heading2"/>
        <w:rPr>
          <w:ins w:id="210" w:author="Benjamin Pannell" w:date="2014-10-06T22:00:00Z"/>
        </w:rPr>
        <w:pPrChange w:id="211" w:author="Benjamin Pannell" w:date="2014-10-06T22:00:00Z">
          <w:pPr>
            <w:pStyle w:val="Heading1"/>
          </w:pPr>
        </w:pPrChange>
      </w:pPr>
      <w:ins w:id="212" w:author="Benjamin Pannell" w:date="2014-10-06T22:00:00Z">
        <w:r>
          <w:t>Master Device</w:t>
        </w:r>
      </w:ins>
    </w:p>
    <w:p w14:paraId="4C0F93C1" w14:textId="75AAC868" w:rsidR="0012286C" w:rsidRDefault="00835209" w:rsidP="0012286C">
      <w:pPr>
        <w:rPr>
          <w:ins w:id="213" w:author="Benjamin Pannell" w:date="2014-10-06T22:13:00Z"/>
        </w:rPr>
        <w:pPrChange w:id="214" w:author="Benjamin Pannell" w:date="2014-10-06T22:00:00Z">
          <w:pPr>
            <w:pStyle w:val="Heading1"/>
          </w:pPr>
        </w:pPrChange>
      </w:pPr>
      <w:ins w:id="215" w:author="Benjamin Pannell" w:date="2014-10-06T22:10:00Z">
        <w:r>
          <w:t>The master device software consists of libraries responsible for wrapping of emulation commands in their relevant protocol level representations and transmission of these to the slave device. These libraries are available in a number of languages and, at a minimum, provide a means to submit mouse and keyboard emulation commands to the slave device for emulation.</w:t>
        </w:r>
      </w:ins>
    </w:p>
    <w:p w14:paraId="77CA294B" w14:textId="219F2D51" w:rsidR="00EB5736" w:rsidRDefault="00835209" w:rsidP="00EB5736">
      <w:pPr>
        <w:pStyle w:val="Caption"/>
        <w:rPr>
          <w:ins w:id="216" w:author="Benjamin Pannell" w:date="2014-10-06T22:19:00Z"/>
        </w:rPr>
        <w:pPrChange w:id="217" w:author="Benjamin Pannell" w:date="2014-10-06T22:19:00Z">
          <w:pPr>
            <w:pStyle w:val="Heading1"/>
          </w:pPr>
        </w:pPrChange>
      </w:pPr>
      <w:ins w:id="218" w:author="Benjamin Pannell" w:date="2014-10-06T22:13:00Z">
        <w:r>
          <w:rPr>
            <w:noProof/>
            <w:lang w:eastAsia="en-ZA"/>
          </w:rPr>
          <w:drawing>
            <wp:inline distT="0" distB="0" distL="0" distR="0" wp14:anchorId="637B7641" wp14:editId="795AE1AC">
              <wp:extent cx="5486400" cy="71437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t xml:space="preserve">Figure </w:t>
        </w:r>
        <w:r>
          <w:fldChar w:fldCharType="begin"/>
        </w:r>
        <w:r>
          <w:instrText xml:space="preserve"> SEQ Figure \* ARABIC </w:instrText>
        </w:r>
      </w:ins>
      <w:r>
        <w:fldChar w:fldCharType="separate"/>
      </w:r>
      <w:ins w:id="219" w:author="Benjamin Pannell" w:date="2014-10-06T22:13:00Z">
        <w:r>
          <w:rPr>
            <w:noProof/>
          </w:rPr>
          <w:t>7</w:t>
        </w:r>
        <w:r>
          <w:fldChar w:fldCharType="end"/>
        </w:r>
        <w:r>
          <w:t xml:space="preserve"> Master Device Library Process</w:t>
        </w:r>
      </w:ins>
    </w:p>
    <w:p w14:paraId="729A34B2" w14:textId="6E473591" w:rsidR="00EB5736" w:rsidRPr="00EB5736" w:rsidRDefault="00EB5736" w:rsidP="00EB5736">
      <w:pPr>
        <w:rPr>
          <w:ins w:id="220" w:author="Benjamin Pannell" w:date="2014-10-06T22:14:00Z"/>
          <w:rPrChange w:id="221" w:author="Benjamin Pannell" w:date="2014-10-06T22:19:00Z">
            <w:rPr>
              <w:ins w:id="222" w:author="Benjamin Pannell" w:date="2014-10-06T22:14:00Z"/>
            </w:rPr>
          </w:rPrChange>
        </w:rPr>
        <w:pPrChange w:id="223" w:author="Benjamin Pannell" w:date="2014-10-06T22:19:00Z">
          <w:pPr>
            <w:pStyle w:val="Heading1"/>
          </w:pPr>
        </w:pPrChange>
      </w:pPr>
      <w:ins w:id="224" w:author="Benjamin Pannell" w:date="2014-10-06T22:19:00Z">
        <w:r>
          <w:t xml:space="preserve">At a base level, these libraries provide functions for emulating mouse key presses, movement and scrolling through a function like </w:t>
        </w:r>
      </w:ins>
      <w:proofErr w:type="spellStart"/>
      <w:ins w:id="225" w:author="Benjamin Pannell" w:date="2014-10-06T22:20:00Z">
        <w:r w:rsidRPr="00EB5736">
          <w:rPr>
            <w:rFonts w:ascii="Consolas" w:hAnsi="Consolas" w:cs="Consolas"/>
            <w:sz w:val="22"/>
            <w:rPrChange w:id="226" w:author="Benjamin Pannell" w:date="2014-10-06T22:21:00Z">
              <w:rPr/>
            </w:rPrChange>
          </w:rPr>
          <w:t>isotope_mouse</w:t>
        </w:r>
        <w:proofErr w:type="spellEnd"/>
        <w:r w:rsidRPr="00EB5736">
          <w:rPr>
            <w:rFonts w:ascii="Consolas" w:hAnsi="Consolas" w:cs="Consolas"/>
            <w:sz w:val="22"/>
            <w:rPrChange w:id="227" w:author="Benjamin Pannell" w:date="2014-10-06T22:21:00Z">
              <w:rPr/>
            </w:rPrChange>
          </w:rPr>
          <w:t xml:space="preserve">(buttons, </w:t>
        </w:r>
        <w:proofErr w:type="spellStart"/>
        <w:r w:rsidRPr="00EB5736">
          <w:rPr>
            <w:rFonts w:ascii="Consolas" w:hAnsi="Consolas" w:cs="Consolas"/>
            <w:sz w:val="22"/>
            <w:rPrChange w:id="228" w:author="Benjamin Pannell" w:date="2014-10-06T22:21:00Z">
              <w:rPr/>
            </w:rPrChange>
          </w:rPr>
          <w:t>deltaX</w:t>
        </w:r>
        <w:proofErr w:type="spellEnd"/>
        <w:r w:rsidRPr="00EB5736">
          <w:rPr>
            <w:rFonts w:ascii="Consolas" w:hAnsi="Consolas" w:cs="Consolas"/>
            <w:sz w:val="22"/>
            <w:rPrChange w:id="229" w:author="Benjamin Pannell" w:date="2014-10-06T22:21:00Z">
              <w:rPr/>
            </w:rPrChange>
          </w:rPr>
          <w:t xml:space="preserve">, </w:t>
        </w:r>
        <w:proofErr w:type="spellStart"/>
        <w:r w:rsidRPr="00EB5736">
          <w:rPr>
            <w:rFonts w:ascii="Consolas" w:hAnsi="Consolas" w:cs="Consolas"/>
            <w:sz w:val="22"/>
            <w:rPrChange w:id="230" w:author="Benjamin Pannell" w:date="2014-10-06T22:21:00Z">
              <w:rPr/>
            </w:rPrChange>
          </w:rPr>
          <w:t>deltaY</w:t>
        </w:r>
        <w:proofErr w:type="spellEnd"/>
        <w:r w:rsidRPr="00EB5736">
          <w:rPr>
            <w:rFonts w:ascii="Consolas" w:hAnsi="Consolas" w:cs="Consolas"/>
            <w:sz w:val="22"/>
            <w:rPrChange w:id="231" w:author="Benjamin Pannell" w:date="2014-10-06T22:21:00Z">
              <w:rPr/>
            </w:rPrChange>
          </w:rPr>
          <w:t xml:space="preserve">, </w:t>
        </w:r>
        <w:proofErr w:type="spellStart"/>
        <w:r w:rsidRPr="00EB5736">
          <w:rPr>
            <w:rFonts w:ascii="Consolas" w:hAnsi="Consolas" w:cs="Consolas"/>
            <w:sz w:val="22"/>
            <w:rPrChange w:id="232" w:author="Benjamin Pannell" w:date="2014-10-06T22:21:00Z">
              <w:rPr/>
            </w:rPrChange>
          </w:rPr>
          <w:t>deltaScroll</w:t>
        </w:r>
        <w:proofErr w:type="spellEnd"/>
        <w:r w:rsidRPr="00EB5736">
          <w:rPr>
            <w:rFonts w:ascii="Consolas" w:hAnsi="Consolas" w:cs="Consolas"/>
            <w:sz w:val="22"/>
            <w:rPrChange w:id="233" w:author="Benjamin Pannell" w:date="2014-10-06T22:21:00Z">
              <w:rPr/>
            </w:rPrChange>
          </w:rPr>
          <w:t>)</w:t>
        </w:r>
        <w:r>
          <w:t xml:space="preserve"> and the emulation of keyboard input </w:t>
        </w:r>
      </w:ins>
      <w:ins w:id="234" w:author="Benjamin Pannell" w:date="2014-10-06T22:21:00Z">
        <w:r>
          <w:t>through</w:t>
        </w:r>
      </w:ins>
      <w:ins w:id="235" w:author="Benjamin Pannell" w:date="2014-10-06T22:20:00Z">
        <w:r>
          <w:t xml:space="preserve"> </w:t>
        </w:r>
      </w:ins>
      <w:ins w:id="236" w:author="Benjamin Pannell" w:date="2014-10-06T22:21:00Z">
        <w:r>
          <w:t xml:space="preserve">a function like </w:t>
        </w:r>
        <w:proofErr w:type="spellStart"/>
        <w:r w:rsidRPr="00EB5736">
          <w:rPr>
            <w:rFonts w:ascii="Consolas" w:hAnsi="Consolas" w:cs="Consolas"/>
            <w:sz w:val="22"/>
            <w:rPrChange w:id="237" w:author="Benjamin Pannell" w:date="2014-10-06T22:22:00Z">
              <w:rPr/>
            </w:rPrChange>
          </w:rPr>
          <w:t>isotope_keyboard</w:t>
        </w:r>
        <w:proofErr w:type="spellEnd"/>
        <w:r w:rsidRPr="00EB5736">
          <w:rPr>
            <w:rFonts w:ascii="Consolas" w:hAnsi="Consolas" w:cs="Consolas"/>
            <w:sz w:val="22"/>
            <w:rPrChange w:id="238" w:author="Benjamin Pannell" w:date="2014-10-06T22:22:00Z">
              <w:rPr/>
            </w:rPrChange>
          </w:rPr>
          <w:t>(modifiers, [] keys)</w:t>
        </w:r>
      </w:ins>
      <w:ins w:id="239" w:author="Benjamin Pannell" w:date="2014-10-06T22:22:00Z">
        <w:r>
          <w:rPr>
            <w:sz w:val="22"/>
          </w:rPr>
          <w:t xml:space="preserve">. These functions are intended to be used by higher-level wrappers which extend their behaviour through the use of state machines, key maps and other application specific logic to provide </w:t>
        </w:r>
      </w:ins>
      <w:ins w:id="240" w:author="Benjamin Pannell" w:date="2014-10-06T22:23:00Z">
        <w:r>
          <w:rPr>
            <w:sz w:val="22"/>
          </w:rPr>
          <w:t>more advanced functionality.</w:t>
        </w:r>
      </w:ins>
    </w:p>
    <w:p w14:paraId="110759C9" w14:textId="3057BC2A" w:rsidR="00835209" w:rsidRDefault="00835209" w:rsidP="00835209">
      <w:pPr>
        <w:rPr>
          <w:ins w:id="241" w:author="Benjamin Pannell" w:date="2014-10-06T22:16:00Z"/>
        </w:rPr>
        <w:pPrChange w:id="242" w:author="Benjamin Pannell" w:date="2014-10-06T22:14:00Z">
          <w:pPr>
            <w:pStyle w:val="Heading1"/>
          </w:pPr>
        </w:pPrChange>
      </w:pPr>
      <w:ins w:id="243" w:author="Benjamin Pannell" w:date="2014-10-06T22:15:00Z">
        <w:r>
          <w:t xml:space="preserve">This approach allows complex functionality to be implemented at a library level while abstracting the details of the emulation away from the client – vastly simplifying the task of maintenance and </w:t>
        </w:r>
      </w:ins>
      <w:ins w:id="244" w:author="Benjamin Pannell" w:date="2014-10-06T22:16:00Z">
        <w:r>
          <w:t>future extension, as well as allowing differentiation within client libraries and customization of their output.</w:t>
        </w:r>
      </w:ins>
    </w:p>
    <w:p w14:paraId="19D6E4F0" w14:textId="45C8DBA1" w:rsidR="00EB4EDB" w:rsidRPr="00EB4EDB" w:rsidRDefault="00835209" w:rsidP="00EB4EDB">
      <w:pPr>
        <w:rPr>
          <w:ins w:id="245" w:author="Benjamin Pannell" w:date="2014-10-06T22:24:00Z"/>
          <w:rPrChange w:id="246" w:author="Benjamin Pannell" w:date="2014-10-06T22:24:00Z">
            <w:rPr>
              <w:ins w:id="247" w:author="Benjamin Pannell" w:date="2014-10-06T22:24:00Z"/>
            </w:rPr>
          </w:rPrChange>
        </w:rPr>
        <w:pPrChange w:id="248" w:author="Benjamin Pannell" w:date="2014-10-06T22:24:00Z">
          <w:pPr>
            <w:pStyle w:val="Heading1"/>
          </w:pPr>
        </w:pPrChange>
      </w:pPr>
      <w:ins w:id="249" w:author="Benjamin Pannell" w:date="2014-10-06T22:16:00Z">
        <w:r>
          <w:lastRenderedPageBreak/>
          <w:t xml:space="preserve">For example, it would be possible for a custom library to provide a transcription service through which text passed to it </w:t>
        </w:r>
      </w:ins>
      <w:ins w:id="250" w:author="Benjamin Pannell" w:date="2014-10-06T22:17:00Z">
        <w:r>
          <w:t>in string form would be emulated</w:t>
        </w:r>
        <w:r w:rsidR="002B7914">
          <w:t>, effectively transcribing the text onto a target computer.</w:t>
        </w:r>
      </w:ins>
    </w:p>
    <w:p w14:paraId="7B6C602F" w14:textId="77777777" w:rsidR="00CB219A" w:rsidRDefault="00CB219A" w:rsidP="00CB219A">
      <w:pPr>
        <w:pStyle w:val="Heading1"/>
      </w:pPr>
      <w:r>
        <w:t xml:space="preserve">Component </w:t>
      </w:r>
      <w:r w:rsidR="002C3120">
        <w:t>Information</w:t>
      </w:r>
      <w:bookmarkEnd w:id="171"/>
      <w:bookmarkEnd w:id="172"/>
    </w:p>
    <w:p w14:paraId="07B2D759" w14:textId="77777777" w:rsidR="00DF63D5" w:rsidRPr="00DF63D5" w:rsidRDefault="002C3120" w:rsidP="00DF63D5">
      <w:r>
        <w:t>All components were sourced from Adafruit Industries, through their online store, and shipped to South Africa using United Parcel Service Worldwide Expedited shipping.</w:t>
      </w:r>
    </w:p>
    <w:p w14:paraId="72FC36F0" w14:textId="77777777" w:rsidR="00CB219A" w:rsidRDefault="00CB219A" w:rsidP="00CB219A">
      <w:pPr>
        <w:pStyle w:val="Caption"/>
        <w:keepNext/>
      </w:pPr>
      <w:bookmarkStart w:id="251" w:name="_Toc395540686"/>
      <w:r>
        <w:t xml:space="preserve">Table </w:t>
      </w:r>
      <w:fldSimple w:instr=" SEQ Table \* ARABIC ">
        <w:r w:rsidR="00E13B30">
          <w:rPr>
            <w:noProof/>
          </w:rPr>
          <w:t>1</w:t>
        </w:r>
      </w:fldSimple>
      <w:r>
        <w:t xml:space="preserve"> Component List</w:t>
      </w:r>
      <w:bookmarkEnd w:id="251"/>
    </w:p>
    <w:tbl>
      <w:tblPr>
        <w:tblStyle w:val="TableGrid"/>
        <w:tblW w:w="0" w:type="auto"/>
        <w:tblLook w:val="04A0" w:firstRow="1" w:lastRow="0" w:firstColumn="1" w:lastColumn="0" w:noHBand="0" w:noVBand="1"/>
      </w:tblPr>
      <w:tblGrid>
        <w:gridCol w:w="6941"/>
        <w:gridCol w:w="992"/>
        <w:gridCol w:w="1128"/>
      </w:tblGrid>
      <w:tr w:rsidR="00CB219A" w14:paraId="20693BFE" w14:textId="77777777" w:rsidTr="00CB219A">
        <w:tc>
          <w:tcPr>
            <w:tcW w:w="6941" w:type="dxa"/>
            <w:vAlign w:val="center"/>
          </w:tcPr>
          <w:p w14:paraId="50D48B93" w14:textId="77777777" w:rsidR="00CB219A" w:rsidRPr="00CB219A" w:rsidRDefault="00CB219A" w:rsidP="00CB219A">
            <w:pPr>
              <w:jc w:val="center"/>
              <w:rPr>
                <w:b/>
              </w:rPr>
            </w:pPr>
            <w:r w:rsidRPr="00CB219A">
              <w:rPr>
                <w:b/>
              </w:rPr>
              <w:t>Component Name</w:t>
            </w:r>
          </w:p>
        </w:tc>
        <w:tc>
          <w:tcPr>
            <w:tcW w:w="992" w:type="dxa"/>
            <w:vAlign w:val="center"/>
          </w:tcPr>
          <w:p w14:paraId="04FB5FF2" w14:textId="77777777" w:rsidR="00CB219A" w:rsidRPr="00CB219A" w:rsidRDefault="00CB219A" w:rsidP="00CB219A">
            <w:pPr>
              <w:jc w:val="center"/>
              <w:rPr>
                <w:b/>
              </w:rPr>
            </w:pPr>
            <w:r w:rsidRPr="00CB219A">
              <w:rPr>
                <w:b/>
              </w:rPr>
              <w:t>Price</w:t>
            </w:r>
          </w:p>
        </w:tc>
        <w:tc>
          <w:tcPr>
            <w:tcW w:w="1128" w:type="dxa"/>
            <w:vAlign w:val="center"/>
          </w:tcPr>
          <w:p w14:paraId="3A9C7CB7" w14:textId="77777777" w:rsidR="00CB219A" w:rsidRPr="00CB219A" w:rsidRDefault="00CB219A" w:rsidP="00CB219A">
            <w:pPr>
              <w:jc w:val="center"/>
              <w:rPr>
                <w:b/>
              </w:rPr>
            </w:pPr>
            <w:r w:rsidRPr="00CB219A">
              <w:rPr>
                <w:b/>
              </w:rPr>
              <w:t>Quantity</w:t>
            </w:r>
          </w:p>
        </w:tc>
      </w:tr>
      <w:tr w:rsidR="00CB219A" w14:paraId="6274DC11" w14:textId="77777777" w:rsidTr="00CB219A">
        <w:tc>
          <w:tcPr>
            <w:tcW w:w="6941" w:type="dxa"/>
          </w:tcPr>
          <w:p w14:paraId="002F4C01" w14:textId="77777777" w:rsidR="00CB219A" w:rsidRDefault="00CB219A" w:rsidP="00CB219A">
            <w:r>
              <w:t>Raspberry Pi Model B 512MB RAM</w:t>
            </w:r>
            <w:r w:rsidR="000F3CD3">
              <w:t xml:space="preserve"> </w:t>
            </w:r>
            <w:sdt>
              <w:sdtPr>
                <w:id w:val="-134330920"/>
                <w:citation/>
              </w:sdtPr>
              <w:sdtContent>
                <w:r w:rsidR="000F3CD3">
                  <w:fldChar w:fldCharType="begin"/>
                </w:r>
                <w:r w:rsidR="000F3CD3">
                  <w:instrText xml:space="preserve"> CITATION Ada142 \l 7177 </w:instrText>
                </w:r>
                <w:r w:rsidR="000F3CD3">
                  <w:fldChar w:fldCharType="separate"/>
                </w:r>
                <w:r w:rsidR="000F3CD3" w:rsidRPr="003F74B4">
                  <w:rPr>
                    <w:noProof/>
                  </w:rPr>
                  <w:t>[15]</w:t>
                </w:r>
                <w:r w:rsidR="000F3CD3">
                  <w:fldChar w:fldCharType="end"/>
                </w:r>
              </w:sdtContent>
            </w:sdt>
          </w:p>
        </w:tc>
        <w:tc>
          <w:tcPr>
            <w:tcW w:w="992" w:type="dxa"/>
            <w:vAlign w:val="center"/>
          </w:tcPr>
          <w:p w14:paraId="318375D7" w14:textId="77777777" w:rsidR="00CB219A" w:rsidRDefault="00CB219A" w:rsidP="00CB219A">
            <w:pPr>
              <w:jc w:val="right"/>
            </w:pPr>
            <w:r>
              <w:t>$39.95</w:t>
            </w:r>
          </w:p>
        </w:tc>
        <w:tc>
          <w:tcPr>
            <w:tcW w:w="1128" w:type="dxa"/>
            <w:vAlign w:val="center"/>
          </w:tcPr>
          <w:p w14:paraId="1B4C8AC8" w14:textId="77777777" w:rsidR="00CB219A" w:rsidRDefault="00CB219A" w:rsidP="00CB219A">
            <w:pPr>
              <w:jc w:val="center"/>
            </w:pPr>
            <w:r>
              <w:t>1</w:t>
            </w:r>
          </w:p>
        </w:tc>
      </w:tr>
      <w:tr w:rsidR="00CB219A" w14:paraId="56BCC13D" w14:textId="77777777" w:rsidTr="00CB219A">
        <w:tc>
          <w:tcPr>
            <w:tcW w:w="6941" w:type="dxa"/>
          </w:tcPr>
          <w:p w14:paraId="382B67F8" w14:textId="77777777" w:rsidR="00CB219A" w:rsidRDefault="00CB219A" w:rsidP="00CB219A">
            <w:r>
              <w:t>Teensy 2.0 – ATmega32u4</w:t>
            </w:r>
            <w:r w:rsidR="000F3CD3">
              <w:t xml:space="preserve"> </w:t>
            </w:r>
            <w:sdt>
              <w:sdtPr>
                <w:id w:val="-1053233400"/>
                <w:citation/>
              </w:sdtPr>
              <w:sdtContent>
                <w:r w:rsidR="000F3CD3">
                  <w:fldChar w:fldCharType="begin"/>
                </w:r>
                <w:r w:rsidR="000F3CD3">
                  <w:instrText xml:space="preserve"> CITATION Ada143 \l 7177 </w:instrText>
                </w:r>
                <w:r w:rsidR="000F3CD3">
                  <w:fldChar w:fldCharType="separate"/>
                </w:r>
                <w:r w:rsidR="000F3CD3" w:rsidRPr="003F74B4">
                  <w:rPr>
                    <w:noProof/>
                  </w:rPr>
                  <w:t>[16]</w:t>
                </w:r>
                <w:r w:rsidR="000F3CD3">
                  <w:fldChar w:fldCharType="end"/>
                </w:r>
              </w:sdtContent>
            </w:sdt>
          </w:p>
        </w:tc>
        <w:tc>
          <w:tcPr>
            <w:tcW w:w="992" w:type="dxa"/>
            <w:vAlign w:val="center"/>
          </w:tcPr>
          <w:p w14:paraId="74406F3B" w14:textId="77777777" w:rsidR="00CB219A" w:rsidRDefault="00CB219A" w:rsidP="00CB219A">
            <w:pPr>
              <w:jc w:val="right"/>
            </w:pPr>
            <w:r>
              <w:t>$15.95</w:t>
            </w:r>
          </w:p>
        </w:tc>
        <w:tc>
          <w:tcPr>
            <w:tcW w:w="1128" w:type="dxa"/>
            <w:vAlign w:val="center"/>
          </w:tcPr>
          <w:p w14:paraId="66F817FA" w14:textId="77777777" w:rsidR="00CB219A" w:rsidRDefault="00CB219A" w:rsidP="00CB219A">
            <w:pPr>
              <w:jc w:val="center"/>
            </w:pPr>
            <w:r>
              <w:t>1</w:t>
            </w:r>
          </w:p>
        </w:tc>
      </w:tr>
      <w:tr w:rsidR="00CB219A" w14:paraId="6FFFBCF0" w14:textId="77777777" w:rsidTr="00CB219A">
        <w:tc>
          <w:tcPr>
            <w:tcW w:w="6941" w:type="dxa"/>
          </w:tcPr>
          <w:p w14:paraId="224E1ED3" w14:textId="77777777" w:rsidR="00CB219A" w:rsidRDefault="00CB219A" w:rsidP="00CB219A">
            <w:r>
              <w:t>Adafruit Prototyping Pi Plate Kit for Raspberry Pi</w:t>
            </w:r>
            <w:r w:rsidR="000F3CD3">
              <w:t xml:space="preserve"> </w:t>
            </w:r>
            <w:sdt>
              <w:sdtPr>
                <w:id w:val="1558589260"/>
                <w:citation/>
              </w:sdtPr>
              <w:sdtContent>
                <w:r w:rsidR="000F3CD3">
                  <w:fldChar w:fldCharType="begin"/>
                </w:r>
                <w:r w:rsidR="000F3CD3">
                  <w:instrText xml:space="preserve"> CITATION Ada14 \l 7177 </w:instrText>
                </w:r>
                <w:r w:rsidR="000F3CD3">
                  <w:fldChar w:fldCharType="separate"/>
                </w:r>
                <w:r w:rsidR="000F3CD3" w:rsidRPr="003F74B4">
                  <w:rPr>
                    <w:noProof/>
                  </w:rPr>
                  <w:t>[14]</w:t>
                </w:r>
                <w:r w:rsidR="000F3CD3">
                  <w:fldChar w:fldCharType="end"/>
                </w:r>
              </w:sdtContent>
            </w:sdt>
          </w:p>
        </w:tc>
        <w:tc>
          <w:tcPr>
            <w:tcW w:w="992" w:type="dxa"/>
            <w:vAlign w:val="center"/>
          </w:tcPr>
          <w:p w14:paraId="2A013A14" w14:textId="77777777" w:rsidR="00CB219A" w:rsidRDefault="00CB219A" w:rsidP="00CB219A">
            <w:pPr>
              <w:jc w:val="right"/>
            </w:pPr>
            <w:r>
              <w:t>$15.95</w:t>
            </w:r>
          </w:p>
        </w:tc>
        <w:tc>
          <w:tcPr>
            <w:tcW w:w="1128" w:type="dxa"/>
            <w:vAlign w:val="center"/>
          </w:tcPr>
          <w:p w14:paraId="0C1DD84D" w14:textId="77777777" w:rsidR="00CB219A" w:rsidRDefault="00CB219A" w:rsidP="00CB219A">
            <w:pPr>
              <w:jc w:val="center"/>
            </w:pPr>
            <w:r>
              <w:t>1</w:t>
            </w:r>
          </w:p>
        </w:tc>
      </w:tr>
      <w:tr w:rsidR="00CB219A" w14:paraId="1559AB45" w14:textId="77777777" w:rsidTr="00CB219A">
        <w:tc>
          <w:tcPr>
            <w:tcW w:w="6941" w:type="dxa"/>
          </w:tcPr>
          <w:p w14:paraId="41004184" w14:textId="77777777" w:rsidR="00CB219A" w:rsidRDefault="00CB219A" w:rsidP="00CB219A">
            <w:r>
              <w:t>TXB0104 Bi-Directional Level Shifter</w:t>
            </w:r>
            <w:r w:rsidR="000F3CD3">
              <w:t xml:space="preserve"> </w:t>
            </w:r>
            <w:sdt>
              <w:sdtPr>
                <w:id w:val="2108767361"/>
                <w:citation/>
              </w:sdtPr>
              <w:sdtContent>
                <w:r w:rsidR="000F3CD3">
                  <w:fldChar w:fldCharType="begin"/>
                </w:r>
                <w:r w:rsidR="000F3CD3">
                  <w:instrText xml:space="preserve"> CITATION Ada141 \l 7177 </w:instrText>
                </w:r>
                <w:r w:rsidR="000F3CD3">
                  <w:fldChar w:fldCharType="separate"/>
                </w:r>
                <w:r w:rsidR="000F3CD3" w:rsidRPr="003F74B4">
                  <w:rPr>
                    <w:noProof/>
                  </w:rPr>
                  <w:t>[13]</w:t>
                </w:r>
                <w:r w:rsidR="000F3CD3">
                  <w:fldChar w:fldCharType="end"/>
                </w:r>
              </w:sdtContent>
            </w:sdt>
          </w:p>
        </w:tc>
        <w:tc>
          <w:tcPr>
            <w:tcW w:w="992" w:type="dxa"/>
            <w:vAlign w:val="center"/>
          </w:tcPr>
          <w:p w14:paraId="41DE4862" w14:textId="77777777" w:rsidR="00CB219A" w:rsidRDefault="00CB219A" w:rsidP="00CB219A">
            <w:pPr>
              <w:jc w:val="right"/>
            </w:pPr>
            <w:r>
              <w:t>$3.50</w:t>
            </w:r>
          </w:p>
        </w:tc>
        <w:tc>
          <w:tcPr>
            <w:tcW w:w="1128" w:type="dxa"/>
            <w:vAlign w:val="center"/>
          </w:tcPr>
          <w:p w14:paraId="078BB2DE" w14:textId="77777777" w:rsidR="00CB219A" w:rsidRDefault="00CB219A" w:rsidP="00CB219A">
            <w:pPr>
              <w:jc w:val="center"/>
            </w:pPr>
            <w:r>
              <w:t>1</w:t>
            </w:r>
          </w:p>
        </w:tc>
      </w:tr>
      <w:tr w:rsidR="00EF3189" w14:paraId="1B632DD8" w14:textId="77777777" w:rsidTr="00CB219A">
        <w:tc>
          <w:tcPr>
            <w:tcW w:w="6941" w:type="dxa"/>
          </w:tcPr>
          <w:p w14:paraId="2C0C2785" w14:textId="77777777" w:rsidR="00EF3189" w:rsidRDefault="00EF3189" w:rsidP="00CB219A">
            <w:r>
              <w:t xml:space="preserve">Extra-long break-away 0.1” 16-pin </w:t>
            </w:r>
            <w:proofErr w:type="spellStart"/>
            <w:r>
              <w:t>strip</w:t>
            </w:r>
            <w:proofErr w:type="spellEnd"/>
            <w:r>
              <w:t xml:space="preserve"> male header (5-pieces)</w:t>
            </w:r>
          </w:p>
        </w:tc>
        <w:tc>
          <w:tcPr>
            <w:tcW w:w="992" w:type="dxa"/>
            <w:vAlign w:val="center"/>
          </w:tcPr>
          <w:p w14:paraId="6954EEA8" w14:textId="77777777" w:rsidR="00EF3189" w:rsidRDefault="00EF3189" w:rsidP="00CB219A">
            <w:pPr>
              <w:jc w:val="right"/>
            </w:pPr>
            <w:r>
              <w:t>$3.00</w:t>
            </w:r>
          </w:p>
        </w:tc>
        <w:tc>
          <w:tcPr>
            <w:tcW w:w="1128" w:type="dxa"/>
            <w:vAlign w:val="center"/>
          </w:tcPr>
          <w:p w14:paraId="7A549EF6" w14:textId="77777777" w:rsidR="00EF3189" w:rsidRDefault="00EF3189" w:rsidP="00CB219A">
            <w:pPr>
              <w:jc w:val="center"/>
            </w:pPr>
            <w:r>
              <w:t>1</w:t>
            </w:r>
          </w:p>
        </w:tc>
      </w:tr>
      <w:tr w:rsidR="00EF3189" w14:paraId="58E68E29" w14:textId="77777777" w:rsidTr="00CB219A">
        <w:tc>
          <w:tcPr>
            <w:tcW w:w="6941" w:type="dxa"/>
          </w:tcPr>
          <w:p w14:paraId="46E26F4A" w14:textId="77777777" w:rsidR="00EF3189" w:rsidRDefault="00EF3189" w:rsidP="00CB219A">
            <w:r>
              <w:t>USB cable – 8” A to Mini B Charging and Micro B Data</w:t>
            </w:r>
          </w:p>
        </w:tc>
        <w:tc>
          <w:tcPr>
            <w:tcW w:w="992" w:type="dxa"/>
            <w:vAlign w:val="center"/>
          </w:tcPr>
          <w:p w14:paraId="77D45015" w14:textId="77777777" w:rsidR="00EF3189" w:rsidRDefault="00EF3189" w:rsidP="00CB219A">
            <w:pPr>
              <w:jc w:val="right"/>
            </w:pPr>
            <w:r>
              <w:t>$3.95</w:t>
            </w:r>
          </w:p>
        </w:tc>
        <w:tc>
          <w:tcPr>
            <w:tcW w:w="1128" w:type="dxa"/>
            <w:vAlign w:val="center"/>
          </w:tcPr>
          <w:p w14:paraId="27112C8B" w14:textId="77777777" w:rsidR="00EF3189" w:rsidRDefault="00EF3189" w:rsidP="00CB219A">
            <w:pPr>
              <w:jc w:val="center"/>
            </w:pPr>
            <w:r>
              <w:t>1</w:t>
            </w:r>
          </w:p>
        </w:tc>
      </w:tr>
    </w:tbl>
    <w:p w14:paraId="1FE8A78B" w14:textId="77777777" w:rsidR="003B6833" w:rsidRDefault="003B6833" w:rsidP="00CB219A"/>
    <w:p w14:paraId="3B704182" w14:textId="77777777" w:rsidR="00E13B30" w:rsidRDefault="00E13B30" w:rsidP="00E13B30">
      <w:pPr>
        <w:pStyle w:val="Caption"/>
        <w:keepNext/>
      </w:pPr>
      <w:bookmarkStart w:id="252" w:name="_Toc395540687"/>
      <w:r>
        <w:t xml:space="preserve">Table </w:t>
      </w:r>
      <w:fldSimple w:instr=" SEQ Table \* ARABIC ">
        <w:r>
          <w:rPr>
            <w:noProof/>
          </w:rPr>
          <w:t>2</w:t>
        </w:r>
      </w:fldSimple>
      <w:r>
        <w:t xml:space="preserve"> Component Websites</w:t>
      </w:r>
      <w:bookmarkEnd w:id="252"/>
    </w:p>
    <w:tbl>
      <w:tblPr>
        <w:tblStyle w:val="TableGrid"/>
        <w:tblW w:w="0" w:type="auto"/>
        <w:tblLook w:val="04A0" w:firstRow="1" w:lastRow="0" w:firstColumn="1" w:lastColumn="0" w:noHBand="0" w:noVBand="1"/>
      </w:tblPr>
      <w:tblGrid>
        <w:gridCol w:w="2547"/>
        <w:gridCol w:w="6514"/>
      </w:tblGrid>
      <w:tr w:rsidR="003B6833" w14:paraId="564089CD" w14:textId="77777777" w:rsidTr="003B6833">
        <w:tc>
          <w:tcPr>
            <w:tcW w:w="2547" w:type="dxa"/>
            <w:vAlign w:val="center"/>
          </w:tcPr>
          <w:p w14:paraId="5C8DF30A" w14:textId="77777777" w:rsidR="003B6833" w:rsidRPr="003B6833" w:rsidRDefault="003B6833" w:rsidP="003B6833">
            <w:pPr>
              <w:jc w:val="center"/>
              <w:rPr>
                <w:b/>
              </w:rPr>
            </w:pPr>
            <w:r w:rsidRPr="003B6833">
              <w:rPr>
                <w:b/>
              </w:rPr>
              <w:t>Component Name</w:t>
            </w:r>
          </w:p>
        </w:tc>
        <w:tc>
          <w:tcPr>
            <w:tcW w:w="6514" w:type="dxa"/>
            <w:vAlign w:val="center"/>
          </w:tcPr>
          <w:p w14:paraId="4CB1A62A" w14:textId="77777777" w:rsidR="003B6833" w:rsidRPr="003B6833" w:rsidRDefault="003B6833" w:rsidP="003B6833">
            <w:pPr>
              <w:jc w:val="center"/>
              <w:rPr>
                <w:b/>
              </w:rPr>
            </w:pPr>
            <w:r w:rsidRPr="003B6833">
              <w:rPr>
                <w:b/>
              </w:rPr>
              <w:t>Website</w:t>
            </w:r>
          </w:p>
        </w:tc>
      </w:tr>
      <w:tr w:rsidR="003B6833" w14:paraId="5048F087" w14:textId="77777777" w:rsidTr="003B6833">
        <w:tc>
          <w:tcPr>
            <w:tcW w:w="2547" w:type="dxa"/>
          </w:tcPr>
          <w:p w14:paraId="04F35092" w14:textId="77777777" w:rsidR="003B6833" w:rsidRDefault="003B6833" w:rsidP="00CB219A">
            <w:r>
              <w:t>Raspberry Pi Model B</w:t>
            </w:r>
          </w:p>
        </w:tc>
        <w:tc>
          <w:tcPr>
            <w:tcW w:w="6514" w:type="dxa"/>
          </w:tcPr>
          <w:p w14:paraId="0566B561" w14:textId="77777777" w:rsidR="003B6833" w:rsidRDefault="003B6833" w:rsidP="00CB219A">
            <w:r w:rsidRPr="003B6833">
              <w:t>http://www.raspberrypi.org/product/model-b/</w:t>
            </w:r>
          </w:p>
        </w:tc>
      </w:tr>
      <w:tr w:rsidR="003B6833" w14:paraId="5B2F047C" w14:textId="77777777" w:rsidTr="003B6833">
        <w:tc>
          <w:tcPr>
            <w:tcW w:w="2547" w:type="dxa"/>
          </w:tcPr>
          <w:p w14:paraId="19403DEB" w14:textId="77777777" w:rsidR="003B6833" w:rsidRDefault="003B6833" w:rsidP="00CB219A">
            <w:r>
              <w:t>Teensy 2.0</w:t>
            </w:r>
          </w:p>
        </w:tc>
        <w:tc>
          <w:tcPr>
            <w:tcW w:w="6514" w:type="dxa"/>
          </w:tcPr>
          <w:p w14:paraId="50940FCD" w14:textId="77777777" w:rsidR="003B6833" w:rsidRDefault="003B6833" w:rsidP="00CB219A">
            <w:r w:rsidRPr="003B6833">
              <w:t>https://www.pjrc.com/teensy/</w:t>
            </w:r>
          </w:p>
        </w:tc>
      </w:tr>
      <w:tr w:rsidR="003B6833" w14:paraId="56E763EE" w14:textId="77777777" w:rsidTr="003B6833">
        <w:tc>
          <w:tcPr>
            <w:tcW w:w="2547" w:type="dxa"/>
          </w:tcPr>
          <w:p w14:paraId="35CC0128" w14:textId="77777777" w:rsidR="003B6833" w:rsidRDefault="003B6833" w:rsidP="00CB219A">
            <w:r>
              <w:t>TXB0104</w:t>
            </w:r>
          </w:p>
        </w:tc>
        <w:tc>
          <w:tcPr>
            <w:tcW w:w="6514" w:type="dxa"/>
          </w:tcPr>
          <w:p w14:paraId="6E553BE3" w14:textId="77777777" w:rsidR="003B6833" w:rsidRDefault="003B6833" w:rsidP="00CB219A">
            <w:r w:rsidRPr="003B6833">
              <w:t>http://www.ti.com/product/txb0104</w:t>
            </w:r>
          </w:p>
        </w:tc>
      </w:tr>
      <w:tr w:rsidR="003B6833" w14:paraId="6EADB53F" w14:textId="77777777" w:rsidTr="003B6833">
        <w:tc>
          <w:tcPr>
            <w:tcW w:w="2547" w:type="dxa"/>
          </w:tcPr>
          <w:p w14:paraId="05F19408" w14:textId="77777777" w:rsidR="003B6833" w:rsidRDefault="003B6833" w:rsidP="003B6833">
            <w:r>
              <w:t>Prototyping Plate</w:t>
            </w:r>
          </w:p>
        </w:tc>
        <w:tc>
          <w:tcPr>
            <w:tcW w:w="6514" w:type="dxa"/>
          </w:tcPr>
          <w:p w14:paraId="1FC89FF8" w14:textId="77777777" w:rsidR="003B6833" w:rsidRDefault="003B6833" w:rsidP="00CB219A">
            <w:r w:rsidRPr="003B6833">
              <w:t>https://www.adafruit.com/products/801</w:t>
            </w:r>
          </w:p>
        </w:tc>
      </w:tr>
    </w:tbl>
    <w:p w14:paraId="190F2F05" w14:textId="77777777" w:rsidR="00E13B30" w:rsidRDefault="00E13B30" w:rsidP="00CB219A"/>
    <w:p w14:paraId="768B937A" w14:textId="77777777" w:rsidR="00166AB0" w:rsidRDefault="00166AB0">
      <w:r>
        <w:br w:type="page"/>
      </w:r>
    </w:p>
    <w:p w14:paraId="63A5A628" w14:textId="77777777" w:rsidR="00166AB0" w:rsidRDefault="00166AB0" w:rsidP="003F74B4">
      <w:pPr>
        <w:pStyle w:val="Heading1"/>
      </w:pPr>
      <w:r>
        <w:lastRenderedPageBreak/>
        <w:t>Future Expansion</w:t>
      </w:r>
    </w:p>
    <w:p w14:paraId="64E429AA" w14:textId="77777777" w:rsidR="002046FB" w:rsidRDefault="00166AB0">
      <w:r>
        <w:t>This initial revision of the device represents the most basic level of functionality required to allow USB input device emulation in an embedded device for speech recognition. There are a number of additional features which could be added at a later stage</w:t>
      </w:r>
      <w:r w:rsidR="002046FB">
        <w:t xml:space="preserve"> including a built in display and/or menu to allow customization of the device and/or the display of contextual information like processed commands.</w:t>
      </w:r>
    </w:p>
    <w:p w14:paraId="201F567F" w14:textId="77777777" w:rsidR="009E6359" w:rsidRPr="00166AB0" w:rsidRDefault="002046FB">
      <w:r>
        <w:t>It would also be possible to integrate the text-to-</w:t>
      </w:r>
      <w:proofErr w:type="spellStart"/>
      <w:r>
        <w:t>keypress</w:t>
      </w:r>
      <w:proofErr w:type="spellEnd"/>
      <w:r>
        <w:t xml:space="preserve"> conversion functionality on-device, with a simple protocol extension allowing for transition between different keyboard layouts, thus removing the need to include this in implementation libraries and therefore offloading the primary device.</w:t>
      </w:r>
      <w:r w:rsidR="00166AB0">
        <w:t xml:space="preserve"> </w:t>
      </w:r>
    </w:p>
    <w:p w14:paraId="6D4603A7" w14:textId="77777777" w:rsidR="00905BF0" w:rsidRDefault="00CB219A" w:rsidP="00CB219A">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253" w:name="_Toc395540518" w:displacedByCustomXml="next"/>
    <w:bookmarkStart w:id="254" w:name="_Toc395540671"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14:paraId="3206FC61" w14:textId="77777777" w:rsidR="008F4664" w:rsidRDefault="008F4664">
          <w:pPr>
            <w:pStyle w:val="Heading1"/>
          </w:pPr>
          <w:r>
            <w:t>References</w:t>
          </w:r>
          <w:bookmarkEnd w:id="254"/>
          <w:bookmarkEnd w:id="253"/>
        </w:p>
        <w:sdt>
          <w:sdtPr>
            <w:id w:val="-573587230"/>
            <w:bibliography/>
          </w:sdtPr>
          <w:sdtContent>
            <w:p w14:paraId="510CDF7E" w14:textId="77777777" w:rsidR="00BF299B"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BF299B" w14:paraId="55B05CE4" w14:textId="77777777">
                <w:trPr>
                  <w:divId w:val="1783574889"/>
                  <w:tblCellSpacing w:w="15" w:type="dxa"/>
                </w:trPr>
                <w:tc>
                  <w:tcPr>
                    <w:tcW w:w="50" w:type="pct"/>
                    <w:hideMark/>
                  </w:tcPr>
                  <w:p w14:paraId="75E6BED6" w14:textId="77777777" w:rsidR="00BF299B" w:rsidRDefault="00BF299B">
                    <w:pPr>
                      <w:pStyle w:val="Bibliography"/>
                      <w:rPr>
                        <w:noProof/>
                        <w:szCs w:val="24"/>
                      </w:rPr>
                    </w:pPr>
                    <w:r>
                      <w:rPr>
                        <w:noProof/>
                      </w:rPr>
                      <w:t xml:space="preserve">[1] </w:t>
                    </w:r>
                  </w:p>
                </w:tc>
                <w:tc>
                  <w:tcPr>
                    <w:tcW w:w="0" w:type="auto"/>
                    <w:hideMark/>
                  </w:tcPr>
                  <w:p w14:paraId="3033FE52" w14:textId="77777777" w:rsidR="00BF299B" w:rsidRDefault="00BF299B">
                    <w:pPr>
                      <w:pStyle w:val="Bibliography"/>
                      <w:rPr>
                        <w:noProof/>
                      </w:rPr>
                    </w:pPr>
                    <w:r>
                      <w:rPr>
                        <w:noProof/>
                      </w:rPr>
                      <w:t>J. C. Perez, “Google wants your phonemes: InfoWorld,” InfoWorld, 23 October 2007. [Online]. Available: http://www.infoworld.com/t/data-management/google-wants-your-phonemes-539. [Accessed 26 07 2014].</w:t>
                    </w:r>
                  </w:p>
                </w:tc>
              </w:tr>
              <w:tr w:rsidR="00BF299B" w14:paraId="402AD146" w14:textId="77777777">
                <w:trPr>
                  <w:divId w:val="1783574889"/>
                  <w:tblCellSpacing w:w="15" w:type="dxa"/>
                </w:trPr>
                <w:tc>
                  <w:tcPr>
                    <w:tcW w:w="50" w:type="pct"/>
                    <w:hideMark/>
                  </w:tcPr>
                  <w:p w14:paraId="69E86D25" w14:textId="77777777" w:rsidR="00BF299B" w:rsidRDefault="00BF299B">
                    <w:pPr>
                      <w:pStyle w:val="Bibliography"/>
                      <w:rPr>
                        <w:noProof/>
                      </w:rPr>
                    </w:pPr>
                    <w:r>
                      <w:rPr>
                        <w:noProof/>
                      </w:rPr>
                      <w:t xml:space="preserve">[2] </w:t>
                    </w:r>
                  </w:p>
                </w:tc>
                <w:tc>
                  <w:tcPr>
                    <w:tcW w:w="0" w:type="auto"/>
                    <w:hideMark/>
                  </w:tcPr>
                  <w:p w14:paraId="14B007E0" w14:textId="77777777" w:rsidR="00BF299B" w:rsidRDefault="00BF299B">
                    <w:pPr>
                      <w:pStyle w:val="Bibliography"/>
                      <w:rPr>
                        <w:noProof/>
                      </w:rPr>
                    </w:pPr>
                    <w:r>
                      <w:rPr>
                        <w:noProof/>
                      </w:rPr>
                      <w:t>FTDI, “FT232R,” Future Technology Devices International Ltd., [Online]. Available: http://www.ftdichip.com/Products/ICs/FT232R.htm. [Accessed 07 August 2014].</w:t>
                    </w:r>
                  </w:p>
                </w:tc>
              </w:tr>
              <w:tr w:rsidR="00BF299B" w14:paraId="50BD8EB6" w14:textId="77777777">
                <w:trPr>
                  <w:divId w:val="1783574889"/>
                  <w:tblCellSpacing w:w="15" w:type="dxa"/>
                </w:trPr>
                <w:tc>
                  <w:tcPr>
                    <w:tcW w:w="50" w:type="pct"/>
                    <w:hideMark/>
                  </w:tcPr>
                  <w:p w14:paraId="45AB4D69" w14:textId="77777777" w:rsidR="00BF299B" w:rsidRDefault="00BF299B">
                    <w:pPr>
                      <w:pStyle w:val="Bibliography"/>
                      <w:rPr>
                        <w:noProof/>
                      </w:rPr>
                    </w:pPr>
                    <w:r>
                      <w:rPr>
                        <w:noProof/>
                      </w:rPr>
                      <w:t xml:space="preserve">[3] </w:t>
                    </w:r>
                  </w:p>
                </w:tc>
                <w:tc>
                  <w:tcPr>
                    <w:tcW w:w="0" w:type="auto"/>
                    <w:hideMark/>
                  </w:tcPr>
                  <w:p w14:paraId="57C58CF6" w14:textId="77777777" w:rsidR="00BF299B" w:rsidRDefault="00BF299B">
                    <w:pPr>
                      <w:pStyle w:val="Bibliography"/>
                      <w:rPr>
                        <w:noProof/>
                      </w:rPr>
                    </w:pPr>
                    <w:r>
                      <w:rPr>
                        <w:noProof/>
                      </w:rPr>
                      <w:t>FTDI, “Vinculum II,” Future Technology Devices International Ltd., [Online]. Available: http://www.ftdichip.com/Products/ICs/VNC2.htm. [Accessed 07 August 2014].</w:t>
                    </w:r>
                  </w:p>
                </w:tc>
              </w:tr>
              <w:tr w:rsidR="00BF299B" w14:paraId="0FAEB779" w14:textId="77777777">
                <w:trPr>
                  <w:divId w:val="1783574889"/>
                  <w:tblCellSpacing w:w="15" w:type="dxa"/>
                </w:trPr>
                <w:tc>
                  <w:tcPr>
                    <w:tcW w:w="50" w:type="pct"/>
                    <w:hideMark/>
                  </w:tcPr>
                  <w:p w14:paraId="1318B1B0" w14:textId="77777777" w:rsidR="00BF299B" w:rsidRDefault="00BF299B">
                    <w:pPr>
                      <w:pStyle w:val="Bibliography"/>
                      <w:rPr>
                        <w:noProof/>
                      </w:rPr>
                    </w:pPr>
                    <w:r>
                      <w:rPr>
                        <w:noProof/>
                      </w:rPr>
                      <w:t xml:space="preserve">[4] </w:t>
                    </w:r>
                  </w:p>
                </w:tc>
                <w:tc>
                  <w:tcPr>
                    <w:tcW w:w="0" w:type="auto"/>
                    <w:hideMark/>
                  </w:tcPr>
                  <w:p w14:paraId="3565710C" w14:textId="77777777" w:rsidR="00BF299B" w:rsidRDefault="00BF299B">
                    <w:pPr>
                      <w:pStyle w:val="Bibliography"/>
                      <w:rPr>
                        <w:noProof/>
                      </w:rPr>
                    </w:pPr>
                    <w:r>
                      <w:rPr>
                        <w:noProof/>
                      </w:rPr>
                      <w:t>Atmel Corporation, “ATmega32u4,” Atmel, [Online]. Available: http://www.atmel.com/devices/atmega32u4.aspx. [Accessed 11 August 2014].</w:t>
                    </w:r>
                  </w:p>
                </w:tc>
              </w:tr>
              <w:tr w:rsidR="00BF299B" w14:paraId="739D6F27" w14:textId="77777777">
                <w:trPr>
                  <w:divId w:val="1783574889"/>
                  <w:tblCellSpacing w:w="15" w:type="dxa"/>
                </w:trPr>
                <w:tc>
                  <w:tcPr>
                    <w:tcW w:w="50" w:type="pct"/>
                    <w:hideMark/>
                  </w:tcPr>
                  <w:p w14:paraId="3CC155D4" w14:textId="77777777" w:rsidR="00BF299B" w:rsidRDefault="00BF299B">
                    <w:pPr>
                      <w:pStyle w:val="Bibliography"/>
                      <w:rPr>
                        <w:noProof/>
                      </w:rPr>
                    </w:pPr>
                    <w:r>
                      <w:rPr>
                        <w:noProof/>
                      </w:rPr>
                      <w:t xml:space="preserve">[5] </w:t>
                    </w:r>
                  </w:p>
                </w:tc>
                <w:tc>
                  <w:tcPr>
                    <w:tcW w:w="0" w:type="auto"/>
                    <w:hideMark/>
                  </w:tcPr>
                  <w:p w14:paraId="60067AAF" w14:textId="77777777" w:rsidR="00BF299B" w:rsidRDefault="00BF299B">
                    <w:pPr>
                      <w:pStyle w:val="Bibliography"/>
                      <w:rPr>
                        <w:noProof/>
                      </w:rPr>
                    </w:pPr>
                    <w:r>
                      <w:rPr>
                        <w:noProof/>
                      </w:rPr>
                      <w:t>Arduino, “Arduino Nano,” Arduino, [Online]. Available: http://arduino.cc/en/Main/arduinoBoardNano. [Accessed 2014 August 11].</w:t>
                    </w:r>
                  </w:p>
                </w:tc>
              </w:tr>
              <w:tr w:rsidR="00BF299B" w14:paraId="4A99C11B" w14:textId="77777777">
                <w:trPr>
                  <w:divId w:val="1783574889"/>
                  <w:tblCellSpacing w:w="15" w:type="dxa"/>
                </w:trPr>
                <w:tc>
                  <w:tcPr>
                    <w:tcW w:w="50" w:type="pct"/>
                    <w:hideMark/>
                  </w:tcPr>
                  <w:p w14:paraId="79BE145D" w14:textId="77777777" w:rsidR="00BF299B" w:rsidRDefault="00BF299B">
                    <w:pPr>
                      <w:pStyle w:val="Bibliography"/>
                      <w:rPr>
                        <w:noProof/>
                      </w:rPr>
                    </w:pPr>
                    <w:r>
                      <w:rPr>
                        <w:noProof/>
                      </w:rPr>
                      <w:t xml:space="preserve">[6] </w:t>
                    </w:r>
                  </w:p>
                </w:tc>
                <w:tc>
                  <w:tcPr>
                    <w:tcW w:w="0" w:type="auto"/>
                    <w:hideMark/>
                  </w:tcPr>
                  <w:p w14:paraId="0C2034E4" w14:textId="77777777" w:rsidR="00BF299B" w:rsidRDefault="00BF299B">
                    <w:pPr>
                      <w:pStyle w:val="Bibliography"/>
                      <w:rPr>
                        <w:noProof/>
                      </w:rPr>
                    </w:pPr>
                    <w:r>
                      <w:rPr>
                        <w:noProof/>
                      </w:rPr>
                      <w:t>PJRC, “Teensy 2.0,” PJRC, [Online]. Available: https://www.pjrc.com/store/teensy.html. [Accessed 2014 August 11].</w:t>
                    </w:r>
                  </w:p>
                </w:tc>
              </w:tr>
              <w:tr w:rsidR="00BF299B" w14:paraId="047FF3E2" w14:textId="77777777">
                <w:trPr>
                  <w:divId w:val="1783574889"/>
                  <w:tblCellSpacing w:w="15" w:type="dxa"/>
                </w:trPr>
                <w:tc>
                  <w:tcPr>
                    <w:tcW w:w="50" w:type="pct"/>
                    <w:hideMark/>
                  </w:tcPr>
                  <w:p w14:paraId="0791FE15" w14:textId="77777777" w:rsidR="00BF299B" w:rsidRDefault="00BF299B">
                    <w:pPr>
                      <w:pStyle w:val="Bibliography"/>
                      <w:rPr>
                        <w:noProof/>
                      </w:rPr>
                    </w:pPr>
                    <w:r>
                      <w:rPr>
                        <w:noProof/>
                      </w:rPr>
                      <w:t xml:space="preserve">[7] </w:t>
                    </w:r>
                  </w:p>
                </w:tc>
                <w:tc>
                  <w:tcPr>
                    <w:tcW w:w="0" w:type="auto"/>
                    <w:hideMark/>
                  </w:tcPr>
                  <w:p w14:paraId="06CD13DF" w14:textId="77777777" w:rsidR="00BF299B" w:rsidRDefault="00BF299B">
                    <w:pPr>
                      <w:pStyle w:val="Bibliography"/>
                      <w:rPr>
                        <w:noProof/>
                      </w:rPr>
                    </w:pPr>
                    <w:r>
                      <w:rPr>
                        <w:noProof/>
                      </w:rPr>
                      <w:t>C. Truter, “Pi Your Command,” Stellenbosch University, Stellenbosch, 2013.</w:t>
                    </w:r>
                  </w:p>
                </w:tc>
              </w:tr>
              <w:tr w:rsidR="00BF299B" w14:paraId="4BF05F64" w14:textId="77777777">
                <w:trPr>
                  <w:divId w:val="1783574889"/>
                  <w:tblCellSpacing w:w="15" w:type="dxa"/>
                </w:trPr>
                <w:tc>
                  <w:tcPr>
                    <w:tcW w:w="50" w:type="pct"/>
                    <w:hideMark/>
                  </w:tcPr>
                  <w:p w14:paraId="3BBBDC79" w14:textId="77777777" w:rsidR="00BF299B" w:rsidRDefault="00BF299B">
                    <w:pPr>
                      <w:pStyle w:val="Bibliography"/>
                      <w:rPr>
                        <w:noProof/>
                      </w:rPr>
                    </w:pPr>
                    <w:r>
                      <w:rPr>
                        <w:noProof/>
                      </w:rPr>
                      <w:t xml:space="preserve">[8] </w:t>
                    </w:r>
                  </w:p>
                </w:tc>
                <w:tc>
                  <w:tcPr>
                    <w:tcW w:w="0" w:type="auto"/>
                    <w:hideMark/>
                  </w:tcPr>
                  <w:p w14:paraId="3105F0B7" w14:textId="77777777" w:rsidR="00BF299B" w:rsidRDefault="00BF299B">
                    <w:pPr>
                      <w:pStyle w:val="Bibliography"/>
                      <w:rPr>
                        <w:noProof/>
                      </w:rPr>
                    </w:pPr>
                    <w:r>
                      <w:rPr>
                        <w:noProof/>
                      </w:rPr>
                      <w:t>Raspberry Pi Foundation, “Raspberry Pi,” Raspberry Pi Foundation, [Online]. Available: http://www.raspberrypi.org/. [Accessed 11 August 2014].</w:t>
                    </w:r>
                  </w:p>
                </w:tc>
              </w:tr>
              <w:tr w:rsidR="00BF299B" w14:paraId="1AADBD28" w14:textId="77777777">
                <w:trPr>
                  <w:divId w:val="1783574889"/>
                  <w:tblCellSpacing w:w="15" w:type="dxa"/>
                </w:trPr>
                <w:tc>
                  <w:tcPr>
                    <w:tcW w:w="50" w:type="pct"/>
                    <w:hideMark/>
                  </w:tcPr>
                  <w:p w14:paraId="5F886108" w14:textId="77777777" w:rsidR="00BF299B" w:rsidRDefault="00BF299B">
                    <w:pPr>
                      <w:pStyle w:val="Bibliography"/>
                      <w:rPr>
                        <w:noProof/>
                      </w:rPr>
                    </w:pPr>
                    <w:r>
                      <w:rPr>
                        <w:noProof/>
                      </w:rPr>
                      <w:t xml:space="preserve">[9] </w:t>
                    </w:r>
                  </w:p>
                </w:tc>
                <w:tc>
                  <w:tcPr>
                    <w:tcW w:w="0" w:type="auto"/>
                    <w:hideMark/>
                  </w:tcPr>
                  <w:p w14:paraId="0DFF6AB8" w14:textId="77777777" w:rsidR="00BF299B" w:rsidRDefault="00BF299B">
                    <w:pPr>
                      <w:pStyle w:val="Bibliography"/>
                      <w:rPr>
                        <w:noProof/>
                      </w:rPr>
                    </w:pPr>
                    <w:r>
                      <w:rPr>
                        <w:noProof/>
                      </w:rPr>
                      <w:t>IanH, “RPi GPIO Interface Circuits,” eLinux.org, 30 August 2013. [Online]. Available: http://elinux.org/RPi_GPIO_Interface_Circuits. [Accessed 11 August 2014].</w:t>
                    </w:r>
                  </w:p>
                </w:tc>
              </w:tr>
              <w:tr w:rsidR="00BF299B" w14:paraId="283D86FE" w14:textId="77777777">
                <w:trPr>
                  <w:divId w:val="1783574889"/>
                  <w:tblCellSpacing w:w="15" w:type="dxa"/>
                </w:trPr>
                <w:tc>
                  <w:tcPr>
                    <w:tcW w:w="50" w:type="pct"/>
                    <w:hideMark/>
                  </w:tcPr>
                  <w:p w14:paraId="163E76BC" w14:textId="77777777" w:rsidR="00BF299B" w:rsidRDefault="00BF299B">
                    <w:pPr>
                      <w:pStyle w:val="Bibliography"/>
                      <w:rPr>
                        <w:noProof/>
                      </w:rPr>
                    </w:pPr>
                    <w:r>
                      <w:rPr>
                        <w:noProof/>
                      </w:rPr>
                      <w:t xml:space="preserve">[10] </w:t>
                    </w:r>
                  </w:p>
                </w:tc>
                <w:tc>
                  <w:tcPr>
                    <w:tcW w:w="0" w:type="auto"/>
                    <w:hideMark/>
                  </w:tcPr>
                  <w:p w14:paraId="755DBD8B" w14:textId="77777777" w:rsidR="00BF299B" w:rsidRDefault="00BF299B">
                    <w:pPr>
                      <w:pStyle w:val="Bibliography"/>
                      <w:rPr>
                        <w:noProof/>
                      </w:rPr>
                    </w:pPr>
                    <w:r>
                      <w:rPr>
                        <w:noProof/>
                      </w:rPr>
                      <w:t>Atmel, “ATmega32u4 Datasheet,” [Online]. Available: http://magicshifter.net/static/datasheets/atmega32u4.pdf. [Accessed 18 August 2014].</w:t>
                    </w:r>
                  </w:p>
                </w:tc>
              </w:tr>
              <w:tr w:rsidR="00BF299B" w14:paraId="2F5ACB22" w14:textId="77777777">
                <w:trPr>
                  <w:divId w:val="1783574889"/>
                  <w:tblCellSpacing w:w="15" w:type="dxa"/>
                </w:trPr>
                <w:tc>
                  <w:tcPr>
                    <w:tcW w:w="50" w:type="pct"/>
                    <w:hideMark/>
                  </w:tcPr>
                  <w:p w14:paraId="5B707DBD" w14:textId="77777777" w:rsidR="00BF299B" w:rsidRDefault="00BF299B">
                    <w:pPr>
                      <w:pStyle w:val="Bibliography"/>
                      <w:rPr>
                        <w:noProof/>
                      </w:rPr>
                    </w:pPr>
                    <w:r>
                      <w:rPr>
                        <w:noProof/>
                      </w:rPr>
                      <w:t xml:space="preserve">[11] </w:t>
                    </w:r>
                  </w:p>
                </w:tc>
                <w:tc>
                  <w:tcPr>
                    <w:tcW w:w="0" w:type="auto"/>
                    <w:hideMark/>
                  </w:tcPr>
                  <w:p w14:paraId="05948FBC" w14:textId="77777777" w:rsidR="00BF299B" w:rsidRDefault="00BF299B">
                    <w:pPr>
                      <w:pStyle w:val="Bibliography"/>
                      <w:rPr>
                        <w:noProof/>
                      </w:rPr>
                    </w:pPr>
                    <w:r>
                      <w:rPr>
                        <w:noProof/>
                      </w:rPr>
                      <w:t>Mosaic Industries, “Raspberry Pi GPIO Pin Electrical Specifications,” Broadcom, [Online]. Available: http://www.mosaic-industries.com/embedded-systems/microcontroller-projects/raspberry-pi/gpio-pin-electrical-specifications. [Accessed 18 August 2014].</w:t>
                    </w:r>
                  </w:p>
                </w:tc>
              </w:tr>
              <w:tr w:rsidR="00BF299B" w14:paraId="686814C8" w14:textId="77777777">
                <w:trPr>
                  <w:divId w:val="1783574889"/>
                  <w:tblCellSpacing w:w="15" w:type="dxa"/>
                </w:trPr>
                <w:tc>
                  <w:tcPr>
                    <w:tcW w:w="50" w:type="pct"/>
                    <w:hideMark/>
                  </w:tcPr>
                  <w:p w14:paraId="492F94CB" w14:textId="77777777" w:rsidR="00BF299B" w:rsidRDefault="00BF299B">
                    <w:pPr>
                      <w:pStyle w:val="Bibliography"/>
                      <w:rPr>
                        <w:noProof/>
                      </w:rPr>
                    </w:pPr>
                    <w:r>
                      <w:rPr>
                        <w:noProof/>
                      </w:rPr>
                      <w:t xml:space="preserve">[12] </w:t>
                    </w:r>
                  </w:p>
                </w:tc>
                <w:tc>
                  <w:tcPr>
                    <w:tcW w:w="0" w:type="auto"/>
                    <w:hideMark/>
                  </w:tcPr>
                  <w:p w14:paraId="416C077D" w14:textId="77777777" w:rsidR="00BF299B" w:rsidRDefault="00BF299B">
                    <w:pPr>
                      <w:pStyle w:val="Bibliography"/>
                      <w:rPr>
                        <w:noProof/>
                      </w:rPr>
                    </w:pPr>
                    <w:r>
                      <w:rPr>
                        <w:noProof/>
                      </w:rPr>
                      <w:t>Texas Instruments, “TXB0104,” Texas Instruments, [Online]. Available: http://www.ti.com/product/txb0104. [Accessed 11 August 2014].</w:t>
                    </w:r>
                  </w:p>
                </w:tc>
              </w:tr>
              <w:tr w:rsidR="00BF299B" w14:paraId="558BEDD3" w14:textId="77777777">
                <w:trPr>
                  <w:divId w:val="1783574889"/>
                  <w:tblCellSpacing w:w="15" w:type="dxa"/>
                </w:trPr>
                <w:tc>
                  <w:tcPr>
                    <w:tcW w:w="50" w:type="pct"/>
                    <w:hideMark/>
                  </w:tcPr>
                  <w:p w14:paraId="7BF23CB5" w14:textId="77777777" w:rsidR="00BF299B" w:rsidRDefault="00BF299B">
                    <w:pPr>
                      <w:pStyle w:val="Bibliography"/>
                      <w:rPr>
                        <w:noProof/>
                      </w:rPr>
                    </w:pPr>
                    <w:r>
                      <w:rPr>
                        <w:noProof/>
                      </w:rPr>
                      <w:t xml:space="preserve">[13] </w:t>
                    </w:r>
                  </w:p>
                </w:tc>
                <w:tc>
                  <w:tcPr>
                    <w:tcW w:w="0" w:type="auto"/>
                    <w:hideMark/>
                  </w:tcPr>
                  <w:p w14:paraId="170FD5DB" w14:textId="77777777" w:rsidR="00BF299B" w:rsidRDefault="00BF299B">
                    <w:pPr>
                      <w:pStyle w:val="Bibliography"/>
                      <w:rPr>
                        <w:noProof/>
                      </w:rPr>
                    </w:pPr>
                    <w:r>
                      <w:rPr>
                        <w:noProof/>
                      </w:rPr>
                      <w:t>Texas Instruments, “TXB0104 Technical Documentation,” May 2012. [Online]. Available: http://www.ti.com/lit/gpn/txb0104. [Accessed 11 August 2014].</w:t>
                    </w:r>
                  </w:p>
                </w:tc>
              </w:tr>
              <w:tr w:rsidR="00BF299B" w14:paraId="2A0B56F1" w14:textId="77777777">
                <w:trPr>
                  <w:divId w:val="1783574889"/>
                  <w:tblCellSpacing w:w="15" w:type="dxa"/>
                </w:trPr>
                <w:tc>
                  <w:tcPr>
                    <w:tcW w:w="50" w:type="pct"/>
                    <w:hideMark/>
                  </w:tcPr>
                  <w:p w14:paraId="742FAB7D" w14:textId="77777777" w:rsidR="00BF299B" w:rsidRDefault="00BF299B">
                    <w:pPr>
                      <w:pStyle w:val="Bibliography"/>
                      <w:rPr>
                        <w:noProof/>
                      </w:rPr>
                    </w:pPr>
                    <w:r>
                      <w:rPr>
                        <w:noProof/>
                      </w:rPr>
                      <w:t xml:space="preserve">[14] </w:t>
                    </w:r>
                  </w:p>
                </w:tc>
                <w:tc>
                  <w:tcPr>
                    <w:tcW w:w="0" w:type="auto"/>
                    <w:hideMark/>
                  </w:tcPr>
                  <w:p w14:paraId="63D2D391" w14:textId="77777777" w:rsidR="00BF299B" w:rsidRDefault="00BF299B">
                    <w:pPr>
                      <w:pStyle w:val="Bibliography"/>
                      <w:rPr>
                        <w:noProof/>
                      </w:rPr>
                    </w:pPr>
                    <w:r>
                      <w:rPr>
                        <w:noProof/>
                      </w:rPr>
                      <w:t>Adafruit Industries, “TXB0104 Bi-Directional Level Shifter,” Texas Instruments, [Online]. Available: https://www.adafruit.com/products/1875. [Accessed 18 August 2014].</w:t>
                    </w:r>
                  </w:p>
                </w:tc>
              </w:tr>
              <w:tr w:rsidR="00BF299B" w14:paraId="63CB2F64" w14:textId="77777777">
                <w:trPr>
                  <w:divId w:val="1783574889"/>
                  <w:tblCellSpacing w:w="15" w:type="dxa"/>
                </w:trPr>
                <w:tc>
                  <w:tcPr>
                    <w:tcW w:w="50" w:type="pct"/>
                    <w:hideMark/>
                  </w:tcPr>
                  <w:p w14:paraId="1013194C" w14:textId="77777777" w:rsidR="00BF299B" w:rsidRDefault="00BF299B">
                    <w:pPr>
                      <w:pStyle w:val="Bibliography"/>
                      <w:rPr>
                        <w:noProof/>
                      </w:rPr>
                    </w:pPr>
                    <w:r>
                      <w:rPr>
                        <w:noProof/>
                      </w:rPr>
                      <w:lastRenderedPageBreak/>
                      <w:t xml:space="preserve">[15] </w:t>
                    </w:r>
                  </w:p>
                </w:tc>
                <w:tc>
                  <w:tcPr>
                    <w:tcW w:w="0" w:type="auto"/>
                    <w:hideMark/>
                  </w:tcPr>
                  <w:p w14:paraId="47BE1F7F" w14:textId="77777777" w:rsidR="00BF299B" w:rsidRDefault="00BF299B">
                    <w:pPr>
                      <w:pStyle w:val="Bibliography"/>
                      <w:rPr>
                        <w:noProof/>
                      </w:rPr>
                    </w:pPr>
                    <w:r>
                      <w:rPr>
                        <w:noProof/>
                      </w:rPr>
                      <w:t>Adafruit, “Adafruit Prototyping Pi Plate Kit for Raspberry Pi,” Adafruit, [Online]. Available: https://www.adafruit.com/products/801. [Accessed 11 August 2014].</w:t>
                    </w:r>
                  </w:p>
                </w:tc>
              </w:tr>
              <w:tr w:rsidR="00BF299B" w14:paraId="7A85D0AA" w14:textId="77777777">
                <w:trPr>
                  <w:divId w:val="1783574889"/>
                  <w:tblCellSpacing w:w="15" w:type="dxa"/>
                </w:trPr>
                <w:tc>
                  <w:tcPr>
                    <w:tcW w:w="50" w:type="pct"/>
                    <w:hideMark/>
                  </w:tcPr>
                  <w:p w14:paraId="04E5EA85" w14:textId="77777777" w:rsidR="00BF299B" w:rsidRDefault="00BF299B">
                    <w:pPr>
                      <w:pStyle w:val="Bibliography"/>
                      <w:rPr>
                        <w:noProof/>
                      </w:rPr>
                    </w:pPr>
                    <w:r>
                      <w:rPr>
                        <w:noProof/>
                      </w:rPr>
                      <w:t xml:space="preserve">[16] </w:t>
                    </w:r>
                  </w:p>
                </w:tc>
                <w:tc>
                  <w:tcPr>
                    <w:tcW w:w="0" w:type="auto"/>
                    <w:hideMark/>
                  </w:tcPr>
                  <w:p w14:paraId="0362A5F8" w14:textId="77777777" w:rsidR="00BF299B" w:rsidRDefault="00BF299B">
                    <w:pPr>
                      <w:pStyle w:val="Bibliography"/>
                      <w:rPr>
                        <w:noProof/>
                      </w:rPr>
                    </w:pPr>
                    <w:r>
                      <w:rPr>
                        <w:noProof/>
                      </w:rPr>
                      <w:t>Adafruit Industries, “Raspberry Pi Model B 512MB RAM,” Raspberry Pi Foundation, [Online]. Available: https://www.adafruit.com/product/998. [Accessed 18 August 2014].</w:t>
                    </w:r>
                  </w:p>
                </w:tc>
              </w:tr>
              <w:tr w:rsidR="00BF299B" w14:paraId="3AE0D9F2" w14:textId="77777777">
                <w:trPr>
                  <w:divId w:val="1783574889"/>
                  <w:tblCellSpacing w:w="15" w:type="dxa"/>
                </w:trPr>
                <w:tc>
                  <w:tcPr>
                    <w:tcW w:w="50" w:type="pct"/>
                    <w:hideMark/>
                  </w:tcPr>
                  <w:p w14:paraId="7AA30516" w14:textId="77777777" w:rsidR="00BF299B" w:rsidRDefault="00BF299B">
                    <w:pPr>
                      <w:pStyle w:val="Bibliography"/>
                      <w:rPr>
                        <w:noProof/>
                      </w:rPr>
                    </w:pPr>
                    <w:r>
                      <w:rPr>
                        <w:noProof/>
                      </w:rPr>
                      <w:t xml:space="preserve">[17] </w:t>
                    </w:r>
                  </w:p>
                </w:tc>
                <w:tc>
                  <w:tcPr>
                    <w:tcW w:w="0" w:type="auto"/>
                    <w:hideMark/>
                  </w:tcPr>
                  <w:p w14:paraId="5B071C98" w14:textId="77777777" w:rsidR="00BF299B" w:rsidRDefault="00BF299B">
                    <w:pPr>
                      <w:pStyle w:val="Bibliography"/>
                      <w:rPr>
                        <w:noProof/>
                      </w:rPr>
                    </w:pPr>
                    <w:r>
                      <w:rPr>
                        <w:noProof/>
                      </w:rPr>
                      <w:t>Adafruit Industries, “Teensy (ATmega32u4 USB dev board) 2.0,” PJRC, [Online]. Available: https://www.adafruit.com/products/199. [Accessed 18 August 2014].</w:t>
                    </w:r>
                  </w:p>
                </w:tc>
              </w:tr>
              <w:tr w:rsidR="00BF299B" w14:paraId="0B67D7C6" w14:textId="77777777">
                <w:trPr>
                  <w:divId w:val="1783574889"/>
                  <w:tblCellSpacing w:w="15" w:type="dxa"/>
                </w:trPr>
                <w:tc>
                  <w:tcPr>
                    <w:tcW w:w="50" w:type="pct"/>
                    <w:hideMark/>
                  </w:tcPr>
                  <w:p w14:paraId="5F15F3E0" w14:textId="77777777" w:rsidR="00BF299B" w:rsidRDefault="00BF299B">
                    <w:pPr>
                      <w:pStyle w:val="Bibliography"/>
                      <w:rPr>
                        <w:noProof/>
                      </w:rPr>
                    </w:pPr>
                    <w:r>
                      <w:rPr>
                        <w:noProof/>
                      </w:rPr>
                      <w:t xml:space="preserve">[18] </w:t>
                    </w:r>
                  </w:p>
                </w:tc>
                <w:tc>
                  <w:tcPr>
                    <w:tcW w:w="0" w:type="auto"/>
                    <w:hideMark/>
                  </w:tcPr>
                  <w:p w14:paraId="6839C5D8" w14:textId="77777777" w:rsidR="00BF299B" w:rsidRDefault="00BF299B">
                    <w:pPr>
                      <w:pStyle w:val="Bibliography"/>
                      <w:rPr>
                        <w:noProof/>
                      </w:rPr>
                    </w:pPr>
                    <w:r>
                      <w:rPr>
                        <w:noProof/>
                      </w:rPr>
                      <w:t>B. Goodwine, “RS-232 Serial Protocol,” 29 September 2002. [Online]. Available: http://controls.ame.nd.edu/microcontroller/main/node24.html. [Accessed 11 August 2014].</w:t>
                    </w:r>
                  </w:p>
                </w:tc>
              </w:tr>
            </w:tbl>
            <w:p w14:paraId="29CD746A" w14:textId="77777777" w:rsidR="00BF299B" w:rsidRDefault="00BF299B">
              <w:pPr>
                <w:divId w:val="1783574889"/>
                <w:rPr>
                  <w:rFonts w:eastAsia="Times New Roman"/>
                  <w:noProof/>
                </w:rPr>
              </w:pPr>
            </w:p>
            <w:p w14:paraId="41693632" w14:textId="77777777" w:rsidR="008F4664" w:rsidRDefault="008F4664" w:rsidP="00905BF0">
              <w:r>
                <w:rPr>
                  <w:b/>
                  <w:bCs/>
                  <w:noProof/>
                </w:rPr>
                <w:fldChar w:fldCharType="end"/>
              </w:r>
            </w:p>
          </w:sdtContent>
        </w:sdt>
      </w:sdtContent>
    </w:sdt>
    <w:p w14:paraId="7C50EE6F" w14:textId="77777777" w:rsidR="008F4664" w:rsidRDefault="008F4664" w:rsidP="008F4664">
      <w:r>
        <w:br w:type="page"/>
      </w:r>
    </w:p>
    <w:p w14:paraId="47D80319" w14:textId="77777777" w:rsidR="00905BF0" w:rsidRDefault="008F4664" w:rsidP="008F4664">
      <w:pPr>
        <w:pStyle w:val="Heading1"/>
      </w:pPr>
      <w:bookmarkStart w:id="255" w:name="_Toc395540519"/>
      <w:bookmarkStart w:id="256" w:name="_Toc395540672"/>
      <w:r>
        <w:lastRenderedPageBreak/>
        <w:t>Appendix A: Project Planning Schedule</w:t>
      </w:r>
      <w:bookmarkEnd w:id="255"/>
      <w:bookmarkEnd w:id="256"/>
    </w:p>
    <w:p w14:paraId="44FBA9C7" w14:textId="77777777" w:rsidR="008F4664" w:rsidRDefault="008F4664" w:rsidP="008F4664">
      <w:pPr>
        <w:pStyle w:val="ListParagraph"/>
        <w:numPr>
          <w:ilvl w:val="0"/>
          <w:numId w:val="1"/>
        </w:numPr>
      </w:pPr>
      <w:r>
        <w:t>Functional Specification</w:t>
      </w:r>
    </w:p>
    <w:p w14:paraId="05AD0D04" w14:textId="77777777" w:rsidR="008F4664" w:rsidRDefault="008F4664" w:rsidP="008F4664">
      <w:pPr>
        <w:pStyle w:val="ListParagraph"/>
        <w:numPr>
          <w:ilvl w:val="0"/>
          <w:numId w:val="1"/>
        </w:numPr>
      </w:pPr>
      <w:r>
        <w:t>Existing Implementation Research</w:t>
      </w:r>
    </w:p>
    <w:p w14:paraId="5AD8FE23" w14:textId="77777777" w:rsidR="008F4664" w:rsidRDefault="008F4664" w:rsidP="008F4664">
      <w:pPr>
        <w:pStyle w:val="ListParagraph"/>
        <w:numPr>
          <w:ilvl w:val="0"/>
          <w:numId w:val="1"/>
        </w:numPr>
      </w:pPr>
      <w:r>
        <w:t>Initial Design</w:t>
      </w:r>
    </w:p>
    <w:p w14:paraId="519A5A95" w14:textId="77777777" w:rsidR="008F4664" w:rsidRDefault="008F4664" w:rsidP="008F4664">
      <w:pPr>
        <w:pStyle w:val="ListParagraph"/>
        <w:numPr>
          <w:ilvl w:val="0"/>
          <w:numId w:val="1"/>
        </w:numPr>
      </w:pPr>
      <w:r>
        <w:t>Feasibility and Limitation Study</w:t>
      </w:r>
    </w:p>
    <w:p w14:paraId="2991E61D" w14:textId="77777777" w:rsidR="008F4664" w:rsidRDefault="008F4664" w:rsidP="008F4664">
      <w:pPr>
        <w:pStyle w:val="ListParagraph"/>
        <w:numPr>
          <w:ilvl w:val="0"/>
          <w:numId w:val="1"/>
        </w:numPr>
      </w:pPr>
      <w:r>
        <w:t>Refinement of Design, Parts List</w:t>
      </w:r>
    </w:p>
    <w:p w14:paraId="5D35B429" w14:textId="77777777" w:rsidR="008F4664" w:rsidRDefault="008F4664" w:rsidP="008F4664">
      <w:pPr>
        <w:pStyle w:val="ListParagraph"/>
        <w:numPr>
          <w:ilvl w:val="0"/>
          <w:numId w:val="1"/>
        </w:numPr>
      </w:pPr>
      <w:r>
        <w:t>Ordering of Components</w:t>
      </w:r>
    </w:p>
    <w:p w14:paraId="704D69A0" w14:textId="77777777" w:rsidR="008F4664" w:rsidRDefault="008F4664" w:rsidP="008F4664">
      <w:pPr>
        <w:pStyle w:val="ListParagraph"/>
        <w:numPr>
          <w:ilvl w:val="0"/>
          <w:numId w:val="1"/>
        </w:numPr>
      </w:pPr>
      <w:r>
        <w:t>Initial Software Design</w:t>
      </w:r>
    </w:p>
    <w:p w14:paraId="64DA0C12" w14:textId="77777777" w:rsidR="008F4664" w:rsidRDefault="008F4664" w:rsidP="008F4664">
      <w:pPr>
        <w:pStyle w:val="ListParagraph"/>
        <w:numPr>
          <w:ilvl w:val="0"/>
          <w:numId w:val="1"/>
        </w:numPr>
      </w:pPr>
      <w:r>
        <w:t>Assembly</w:t>
      </w:r>
    </w:p>
    <w:p w14:paraId="1C0DEC94" w14:textId="77777777" w:rsidR="008F4664" w:rsidRDefault="008F4664" w:rsidP="008F4664">
      <w:pPr>
        <w:pStyle w:val="ListParagraph"/>
        <w:numPr>
          <w:ilvl w:val="0"/>
          <w:numId w:val="1"/>
        </w:numPr>
      </w:pPr>
      <w:r>
        <w:t>Software Testing</w:t>
      </w:r>
    </w:p>
    <w:p w14:paraId="5D399BAB" w14:textId="77777777" w:rsidR="008F4664" w:rsidRDefault="008F4664" w:rsidP="008F4664">
      <w:pPr>
        <w:pStyle w:val="ListParagraph"/>
        <w:numPr>
          <w:ilvl w:val="0"/>
          <w:numId w:val="1"/>
        </w:numPr>
      </w:pPr>
      <w:r>
        <w:t>Platform Expansion – new libraries, demos, documentation</w:t>
      </w:r>
    </w:p>
    <w:p w14:paraId="0615C7EA" w14:textId="77777777" w:rsidR="008F4664" w:rsidRDefault="008F4664" w:rsidP="008F4664">
      <w:pPr>
        <w:pStyle w:val="ListParagraph"/>
        <w:numPr>
          <w:ilvl w:val="0"/>
          <w:numId w:val="1"/>
        </w:numPr>
      </w:pPr>
      <w:r>
        <w:t>Voice Recognition Implementation</w:t>
      </w:r>
    </w:p>
    <w:p w14:paraId="0CA318DA" w14:textId="77777777" w:rsidR="008F4664" w:rsidRDefault="008F4664">
      <w:r>
        <w:br w:type="page"/>
      </w:r>
    </w:p>
    <w:p w14:paraId="67FD298D" w14:textId="77777777" w:rsidR="008F4664" w:rsidRDefault="008F4664" w:rsidP="008F4664">
      <w:pPr>
        <w:pStyle w:val="Heading1"/>
      </w:pPr>
      <w:bookmarkStart w:id="257" w:name="_Toc395540520"/>
      <w:bookmarkStart w:id="258" w:name="_Toc395540673"/>
      <w:r>
        <w:lastRenderedPageBreak/>
        <w:t>Appendix B: Project Specifications</w:t>
      </w:r>
      <w:bookmarkEnd w:id="257"/>
      <w:bookmarkEnd w:id="258"/>
    </w:p>
    <w:p w14:paraId="762FF590" w14:textId="77777777" w:rsidR="008F4664" w:rsidRDefault="008F4664" w:rsidP="008F4664">
      <w:pPr>
        <w:pStyle w:val="Heading2"/>
      </w:pPr>
      <w:bookmarkStart w:id="259" w:name="_Toc395540521"/>
      <w:r>
        <w:t>Non-Functional Specifications</w:t>
      </w:r>
      <w:bookmarkEnd w:id="259"/>
    </w:p>
    <w:p w14:paraId="28EC925F" w14:textId="77777777" w:rsidR="008F4664" w:rsidRDefault="008F4664" w:rsidP="008F4664">
      <w:pPr>
        <w:pStyle w:val="Heading3"/>
      </w:pPr>
      <w:bookmarkStart w:id="260" w:name="_Toc395540522"/>
      <w:r>
        <w:t xml:space="preserve">N-001 </w:t>
      </w:r>
      <w:r w:rsidR="00224CBB">
        <w:t>No Custom Drivers</w:t>
      </w:r>
      <w:bookmarkEnd w:id="260"/>
    </w:p>
    <w:p w14:paraId="16B80022" w14:textId="77777777" w:rsidR="008F4664" w:rsidRDefault="008F4664" w:rsidP="008F4664">
      <w:r>
        <w:t>Device must make use of the USB HID protocol for communication to ensure that it does not require the development and installation of custom drivers.</w:t>
      </w:r>
    </w:p>
    <w:p w14:paraId="2BE9E5FB" w14:textId="77777777" w:rsidR="008F4664" w:rsidRDefault="008F4664" w:rsidP="008F4664">
      <w:pPr>
        <w:pStyle w:val="Heading3"/>
      </w:pPr>
      <w:bookmarkStart w:id="261" w:name="_Toc395540523"/>
      <w:r>
        <w:t>N-002 Keyboard Emulation</w:t>
      </w:r>
      <w:bookmarkEnd w:id="261"/>
    </w:p>
    <w:p w14:paraId="4728888D" w14:textId="77777777" w:rsidR="008F4664" w:rsidRDefault="008F4664" w:rsidP="008F4664">
      <w:r>
        <w:t>Device must be able to emulate a keyboard, allowing the pressing and releasing of individual keys, as well as combinations of keys and/or modifiers like Ctrl, Alt or Shift.</w:t>
      </w:r>
    </w:p>
    <w:p w14:paraId="790B762A" w14:textId="77777777" w:rsidR="008F4664" w:rsidRDefault="008F4664" w:rsidP="008F4664">
      <w:pPr>
        <w:pStyle w:val="Heading3"/>
      </w:pPr>
      <w:bookmarkStart w:id="262" w:name="_Toc395540524"/>
      <w:r>
        <w:t>N-003 Mouse Emulation</w:t>
      </w:r>
      <w:bookmarkEnd w:id="262"/>
    </w:p>
    <w:p w14:paraId="47C12D82" w14:textId="77777777"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14:paraId="58FB9EA1" w14:textId="77777777" w:rsidR="008F4664" w:rsidRDefault="008F4664" w:rsidP="008F4664">
      <w:pPr>
        <w:pStyle w:val="Heading3"/>
      </w:pPr>
      <w:bookmarkStart w:id="263" w:name="_Toc395540525"/>
      <w:r>
        <w:t>N-004 Raspberry Pi Integration</w:t>
      </w:r>
      <w:bookmarkEnd w:id="263"/>
    </w:p>
    <w:p w14:paraId="48016E7D" w14:textId="77777777" w:rsidR="008F4664" w:rsidRDefault="008F4664" w:rsidP="008F4664">
      <w:r>
        <w:t>Device must be able to be used in conjunction with a Raspberry Pi Model B</w:t>
      </w:r>
      <w:r w:rsidR="0000785B">
        <w:t>, with no modifications to the Raspberry Pi itself so as to minimize the risk of damage.</w:t>
      </w:r>
    </w:p>
    <w:p w14:paraId="79F88FBE" w14:textId="77777777" w:rsidR="0000785B" w:rsidRDefault="0000785B" w:rsidP="0000785B">
      <w:pPr>
        <w:pStyle w:val="Heading3"/>
      </w:pPr>
      <w:bookmarkStart w:id="264" w:name="_Toc395540526"/>
      <w:r>
        <w:t>N-005 High Compatibility</w:t>
      </w:r>
      <w:bookmarkEnd w:id="264"/>
    </w:p>
    <w:p w14:paraId="4FAF6029" w14:textId="77777777" w:rsidR="0000785B" w:rsidRPr="0000785B" w:rsidRDefault="0000785B" w:rsidP="0000785B">
      <w:r>
        <w:t>Device must make use of a commonly available communication interface available on most embedded systems to allow adaptation to different platforms in the future.</w:t>
      </w:r>
    </w:p>
    <w:p w14:paraId="1608F3B7" w14:textId="77777777" w:rsidR="008F4664" w:rsidRDefault="008F4664" w:rsidP="008F4664">
      <w:pPr>
        <w:pStyle w:val="Heading2"/>
      </w:pPr>
      <w:bookmarkStart w:id="265" w:name="_Toc395540527"/>
      <w:r>
        <w:t>Functional Specifications</w:t>
      </w:r>
      <w:bookmarkEnd w:id="265"/>
    </w:p>
    <w:p w14:paraId="707A7FC1" w14:textId="77777777" w:rsidR="008F4664" w:rsidRDefault="0000785B" w:rsidP="0000785B">
      <w:pPr>
        <w:pStyle w:val="Heading3"/>
      </w:pPr>
      <w:bookmarkStart w:id="266" w:name="_Toc395540528"/>
      <w:r>
        <w:t>F-001 High Performance</w:t>
      </w:r>
      <w:bookmarkEnd w:id="266"/>
    </w:p>
    <w:p w14:paraId="26840BDF" w14:textId="77777777"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14:paraId="32C82E1F" w14:textId="77777777" w:rsidR="0000785B" w:rsidRDefault="0000785B" w:rsidP="0000785B">
      <w:pPr>
        <w:pStyle w:val="Heading3"/>
      </w:pPr>
      <w:bookmarkStart w:id="267" w:name="_Toc395540529"/>
      <w:r>
        <w:t>F-002 Low Power Usage</w:t>
      </w:r>
      <w:bookmarkEnd w:id="267"/>
    </w:p>
    <w:p w14:paraId="449E395F" w14:textId="77777777" w:rsidR="0000785B" w:rsidRDefault="0000785B" w:rsidP="0000785B">
      <w:r>
        <w:t>The device should not require more power than can be supplied through the USB port of the system it is connected to – 500mA on USB2.0 and 1200mA on USB2.0 High-Power or USB3.0.</w:t>
      </w:r>
    </w:p>
    <w:p w14:paraId="050BD0C0" w14:textId="77777777" w:rsidR="0000785B" w:rsidRDefault="0000785B" w:rsidP="0000785B">
      <w:pPr>
        <w:pStyle w:val="Heading3"/>
      </w:pPr>
      <w:bookmarkStart w:id="268" w:name="_Toc395540530"/>
      <w:r>
        <w:t>F-003 Low Cost</w:t>
      </w:r>
      <w:bookmarkEnd w:id="268"/>
    </w:p>
    <w:p w14:paraId="3154040F" w14:textId="77777777"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14:paraId="7F2C70A9" w14:textId="77777777" w:rsidR="0000785B" w:rsidRDefault="0000785B" w:rsidP="0000785B">
      <w:pPr>
        <w:pStyle w:val="Heading3"/>
      </w:pPr>
      <w:bookmarkStart w:id="269" w:name="_Toc395540531"/>
      <w:r>
        <w:t>F-004 Small Size</w:t>
      </w:r>
      <w:bookmarkEnd w:id="269"/>
    </w:p>
    <w:p w14:paraId="66EB12F5" w14:textId="3BA2E577" w:rsidR="0000785B" w:rsidRDefault="0000785B" w:rsidP="0000785B">
      <w:r>
        <w:t>The device should require a minimum of PCB surface area such that production devices may be built to be extremely small and lightweight</w:t>
      </w:r>
      <w:r w:rsidR="00277BF7">
        <w:t xml:space="preserve"> so as to be easily portable</w:t>
      </w:r>
      <w:r>
        <w:t>.</w:t>
      </w:r>
    </w:p>
    <w:p w14:paraId="63431BBE" w14:textId="77777777" w:rsidR="005A1C94" w:rsidRDefault="005A1C94">
      <w:r>
        <w:br w:type="page"/>
      </w:r>
    </w:p>
    <w:p w14:paraId="208C2097" w14:textId="77777777" w:rsidR="005A1C94" w:rsidRDefault="005A1C94" w:rsidP="005A1C94">
      <w:pPr>
        <w:pStyle w:val="Heading1"/>
      </w:pPr>
      <w:bookmarkStart w:id="270" w:name="_Toc395540532"/>
      <w:bookmarkStart w:id="271" w:name="_Toc395540674"/>
      <w:r>
        <w:lastRenderedPageBreak/>
        <w:t>Appendix C: Outcomes Compliance</w:t>
      </w:r>
      <w:bookmarkEnd w:id="270"/>
      <w:bookmarkEnd w:id="271"/>
    </w:p>
    <w:p w14:paraId="3ACB0F28" w14:textId="77777777" w:rsidR="005A1C94" w:rsidRDefault="00D42A24" w:rsidP="005A1C94">
      <w:r>
        <w:t>The following ECSA outcomes have been satisfied in the listed sections.</w:t>
      </w:r>
    </w:p>
    <w:p w14:paraId="1B114441" w14:textId="77777777" w:rsidR="00D42A24" w:rsidRDefault="00D42A24">
      <w:r>
        <w:br w:type="page"/>
      </w:r>
    </w:p>
    <w:p w14:paraId="00743979" w14:textId="77777777" w:rsidR="00D42A24" w:rsidRDefault="00D42A24" w:rsidP="00D42A24">
      <w:pPr>
        <w:pStyle w:val="Heading1"/>
      </w:pPr>
      <w:bookmarkStart w:id="272" w:name="_Toc395540533"/>
      <w:bookmarkStart w:id="273" w:name="_Toc395540675"/>
      <w:r>
        <w:lastRenderedPageBreak/>
        <w:t>Appendix D: Circuit Diagram</w:t>
      </w:r>
      <w:bookmarkEnd w:id="272"/>
      <w:bookmarkEnd w:id="273"/>
    </w:p>
    <w:p w14:paraId="05CD91DB" w14:textId="77777777"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14:paraId="3A612932" w14:textId="77777777" w:rsidR="00D74866" w:rsidRDefault="00D74866" w:rsidP="00D42A24">
      <w:pPr>
        <w:rPr>
          <w:noProof/>
          <w:lang w:eastAsia="en-ZA"/>
        </w:rPr>
      </w:pPr>
    </w:p>
    <w:p w14:paraId="3C762FB3" w14:textId="77777777" w:rsidR="00FB77B6" w:rsidRDefault="00D74866" w:rsidP="00FB77B6">
      <w:pPr>
        <w:keepNext/>
      </w:pPr>
      <w:r>
        <w:rPr>
          <w:noProof/>
          <w:lang w:eastAsia="en-ZA"/>
        </w:rPr>
        <w:drawing>
          <wp:inline distT="0" distB="0" distL="0" distR="0" wp14:anchorId="0D772E6D" wp14:editId="303CB496">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26">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14:paraId="1D10BA06" w14:textId="77777777" w:rsidR="00D74866" w:rsidRDefault="00FB77B6" w:rsidP="0072752C">
      <w:pPr>
        <w:pStyle w:val="Caption"/>
      </w:pPr>
      <w:bookmarkStart w:id="274" w:name="_Toc395540685"/>
      <w:r>
        <w:t xml:space="preserve">Figure </w:t>
      </w:r>
      <w:fldSimple w:instr=" SEQ Figure \* ARABIC ">
        <w:ins w:id="275" w:author="Benjamin Pannell" w:date="2014-10-06T22:13:00Z">
          <w:r w:rsidR="00835209">
            <w:rPr>
              <w:noProof/>
            </w:rPr>
            <w:t>8</w:t>
          </w:r>
        </w:ins>
        <w:del w:id="276" w:author="Benjamin Pannell" w:date="2014-10-06T22:05:00Z">
          <w:r w:rsidR="001A0DCF" w:rsidDel="0012286C">
            <w:rPr>
              <w:noProof/>
            </w:rPr>
            <w:delText>6</w:delText>
          </w:r>
        </w:del>
      </w:fldSimple>
      <w:r w:rsidR="0072752C">
        <w:t xml:space="preserve"> Circuit Diagram</w:t>
      </w:r>
      <w:bookmarkEnd w:id="274"/>
    </w:p>
    <w:p w14:paraId="25BD4369" w14:textId="77777777" w:rsidR="00D42A24" w:rsidRDefault="00D42A24">
      <w:r>
        <w:br w:type="page"/>
      </w:r>
    </w:p>
    <w:p w14:paraId="68CFD4B4" w14:textId="77777777" w:rsidR="00D42A24" w:rsidRDefault="00D42A24" w:rsidP="00D42A24">
      <w:pPr>
        <w:pStyle w:val="Heading1"/>
      </w:pPr>
      <w:bookmarkStart w:id="277" w:name="_Toc395540534"/>
      <w:bookmarkStart w:id="278" w:name="_Toc395540676"/>
      <w:r>
        <w:lastRenderedPageBreak/>
        <w:t>Appendix E: Performance Benchmarks</w:t>
      </w:r>
      <w:bookmarkEnd w:id="277"/>
      <w:bookmarkEnd w:id="278"/>
    </w:p>
    <w:p w14:paraId="081FFB20" w14:textId="77777777" w:rsidR="00D42A24" w:rsidRDefault="00D42A24" w:rsidP="00D42A24">
      <w:r>
        <w:t>Need to do performance testing to determine the maximum data throughput, as well as the best baud rate to operate the UART at to help prevent data-loss due to buffer overflows.</w:t>
      </w:r>
    </w:p>
    <w:p w14:paraId="4DF1A628" w14:textId="77777777" w:rsidR="00D42A24" w:rsidRDefault="00D42A24" w:rsidP="00D42A24">
      <w:r>
        <w:t xml:space="preserve">Due to the </w:t>
      </w:r>
      <w:proofErr w:type="spellStart"/>
      <w:r>
        <w:t>Teensy’s</w:t>
      </w:r>
      <w:proofErr w:type="spellEnd"/>
      <w:r>
        <w:t xml:space="preserve"> firmware using a circular buffer to store messages, buffer overflows do not pose a security issue.</w:t>
      </w:r>
    </w:p>
    <w:p w14:paraId="4A803AD3" w14:textId="77777777" w:rsidR="00F60008" w:rsidRDefault="00F60008" w:rsidP="00F60008">
      <w:pPr>
        <w:pStyle w:val="Heading2"/>
      </w:pPr>
      <w:bookmarkStart w:id="279" w:name="_Toc395540535"/>
      <w:r>
        <w:t>USB Protocol Limitations</w:t>
      </w:r>
      <w:bookmarkEnd w:id="279"/>
    </w:p>
    <w:p w14:paraId="345D98E1" w14:textId="77777777" w:rsidR="00F60008" w:rsidRDefault="00F60008" w:rsidP="00F60008">
      <w:r>
        <w:t>The USB HID protocol specifies that for each HID device connected to the host, provision must be made to accept up to 1000 reports per second (1000Hz polling rate). As this is a protocol specific limitation, we will use it as the upper limit on our performance benchmarks (exceeding this limit should not be permitted).</w:t>
      </w:r>
    </w:p>
    <w:p w14:paraId="05BEBC9E" w14:textId="77777777" w:rsidR="00F60008" w:rsidRDefault="00F60008" w:rsidP="00F60008">
      <w:pPr>
        <w:pStyle w:val="Heading2"/>
      </w:pPr>
      <w:bookmarkStart w:id="280" w:name="_Toc395540536"/>
      <w:r>
        <w:t>UART Limitations</w:t>
      </w:r>
      <w:bookmarkEnd w:id="280"/>
    </w:p>
    <w:p w14:paraId="0156BAD1" w14:textId="77777777" w:rsidR="00F60008" w:rsidRDefault="00F60008" w:rsidP="00F60008">
      <w:pPr>
        <w:rPr>
          <w:rFonts w:eastAsiaTheme="minorEastAsia"/>
        </w:rPr>
      </w:pPr>
      <w:r>
        <w:t xml:space="preserve">The UARTs used on the Raspberry Pi and Teensy 2.0 are capable of operating at baud rates of up to 115200 baud, as we are using 8-bit packets with even parity we are in fact sending 11-bits per packet. </w:t>
      </w:r>
      <w:sdt>
        <w:sdtPr>
          <w:id w:val="-1562324982"/>
          <w:citation/>
        </w:sdtPr>
        <w:sdtContent>
          <w:r>
            <w:fldChar w:fldCharType="begin"/>
          </w:r>
          <w:r>
            <w:instrText xml:space="preserve"> CITATION RS232 \l 7177 </w:instrText>
          </w:r>
          <w:r>
            <w:fldChar w:fldCharType="separate"/>
          </w:r>
          <w:r w:rsidRPr="00F60008">
            <w:rPr>
              <w:noProof/>
            </w:rPr>
            <w:t>[12]</w:t>
          </w:r>
          <w:r>
            <w:fldChar w:fldCharType="end"/>
          </w:r>
        </w:sdtContent>
      </w:sdt>
      <w:r>
        <w:t xml:space="preserve"> From this it is possible to deduce that our maximum packet throughput is equal </w:t>
      </w:r>
      <w:proofErr w:type="gramStart"/>
      <w:r>
        <w:t xml:space="preserve">to </w:t>
      </w:r>
      <w:proofErr w:type="gramEnd"/>
      <m:oMath>
        <m:f>
          <m:fPr>
            <m:ctrlPr>
              <w:rPr>
                <w:rFonts w:ascii="Cambria Math" w:hAnsi="Cambria Math"/>
                <w:i/>
              </w:rPr>
            </m:ctrlPr>
          </m:fPr>
          <m:num>
            <m:r>
              <w:rPr>
                <w:rFonts w:ascii="Cambria Math" w:hAnsi="Cambria Math"/>
              </w:rPr>
              <m:t>baud rate</m:t>
            </m:r>
          </m:num>
          <m:den>
            <m:r>
              <w:rPr>
                <w:rFonts w:ascii="Cambria Math" w:hAnsi="Cambria Math"/>
              </w:rPr>
              <m:t>packet length</m:t>
            </m:r>
          </m:den>
        </m:f>
        <m:r>
          <w:rPr>
            <w:rFonts w:ascii="Cambria Math" w:hAnsi="Cambria Math"/>
          </w:rPr>
          <m:t>=</m:t>
        </m:r>
        <m:f>
          <m:fPr>
            <m:ctrlPr>
              <w:rPr>
                <w:rFonts w:ascii="Cambria Math" w:hAnsi="Cambria Math"/>
                <w:i/>
              </w:rPr>
            </m:ctrlPr>
          </m:fPr>
          <m:num>
            <m:r>
              <w:rPr>
                <w:rFonts w:ascii="Cambria Math" w:hAnsi="Cambria Math"/>
              </w:rPr>
              <m:t>115200</m:t>
            </m:r>
          </m:num>
          <m:den>
            <m:r>
              <w:rPr>
                <w:rFonts w:ascii="Cambria Math" w:hAnsi="Cambria Math"/>
              </w:rPr>
              <m:t>11</m:t>
            </m:r>
          </m:den>
        </m:f>
        <m:r>
          <w:rPr>
            <w:rFonts w:ascii="Cambria Math" w:hAnsi="Cambria Math"/>
          </w:rPr>
          <m:t>=10472.72Bps</m:t>
        </m:r>
      </m:oMath>
      <w:r>
        <w:rPr>
          <w:rFonts w:eastAsiaTheme="minorEastAsia"/>
        </w:rPr>
        <w:t>.</w:t>
      </w:r>
    </w:p>
    <w:p w14:paraId="774986FD" w14:textId="77777777" w:rsidR="00F60008" w:rsidRDefault="00F60008" w:rsidP="00F60008">
      <w:pPr>
        <w:pStyle w:val="Heading2"/>
      </w:pPr>
      <w:bookmarkStart w:id="281" w:name="_Toc395540537"/>
      <w:r>
        <w:t>Isotope Protocol Limitations</w:t>
      </w:r>
      <w:bookmarkEnd w:id="281"/>
    </w:p>
    <w:p w14:paraId="5ACC9869" w14:textId="77777777" w:rsidR="00F60008" w:rsidRDefault="00B3470A" w:rsidP="00F60008">
      <w:r>
        <w:t>Due to the flexible design of the Isotope protocol, in which packet lengths can vary from 1-byte to 32-bytes depending on their context, it is important to analyse performance given different usage scenarios.</w:t>
      </w:r>
    </w:p>
    <w:p w14:paraId="75FFED4D" w14:textId="77777777" w:rsidR="0013719D" w:rsidRDefault="0013719D" w:rsidP="00F60008">
      <w:r>
        <w:t>The most common usage scenario is text input, in which one key is pressed at a time (with optional modifier keys) and then released. Optimizations to the way in which key presses are sent (only sending the key release command if the key remains the same, or at the end of the text) can help improve throughput, however for the sake of our calculations we will assume that each key is pressed, followed by a release command, and then the next is pressed.</w:t>
      </w:r>
    </w:p>
    <w:p w14:paraId="763F9828" w14:textId="77777777" w:rsidR="00B3470A" w:rsidRDefault="0013719D" w:rsidP="00F60008">
      <w:r>
        <w:t xml:space="preserve">In this scenario, the key press packets are each 3-bytes long while key release packets are each 1-byte long (see </w:t>
      </w:r>
      <w:r>
        <w:fldChar w:fldCharType="begin"/>
      </w:r>
      <w:r>
        <w:instrText xml:space="preserve"> REF _Ref395536398 \h </w:instrText>
      </w:r>
      <w:r>
        <w:fldChar w:fldCharType="separate"/>
      </w:r>
      <w:r>
        <w:t>Example Packets</w:t>
      </w:r>
      <w:r>
        <w:fldChar w:fldCharType="end"/>
      </w:r>
      <w:r>
        <w:t>). This gives an average packet length per command of 2-bytes – leading to an optimum baud rate (to ensure we do not exceed the 1000Hz USB protocol limitation) of 45000 baud.</w:t>
      </w:r>
    </w:p>
    <w:p w14:paraId="00BD3A09" w14:textId="77777777" w:rsidR="0013719D" w:rsidRPr="00F60008" w:rsidRDefault="0013719D" w:rsidP="00F60008">
      <w:r>
        <w:t>As most other commands will generally result in equal, or longer, packets it is safe to assume that a maximum baud rate of 38400 (the nearest lower standard baud rate) will ensure the USB specification is never exceeded.</w:t>
      </w:r>
    </w:p>
    <w:p w14:paraId="7668165A" w14:textId="77777777" w:rsidR="00D42A24" w:rsidRDefault="00D42A24">
      <w:r>
        <w:br w:type="page"/>
      </w:r>
    </w:p>
    <w:p w14:paraId="122E658C" w14:textId="77777777" w:rsidR="00D42A24" w:rsidRDefault="00D42A24" w:rsidP="00D42A24">
      <w:pPr>
        <w:pStyle w:val="Heading1"/>
      </w:pPr>
      <w:bookmarkStart w:id="282" w:name="_Toc395540538"/>
      <w:bookmarkStart w:id="283" w:name="_Toc395540677"/>
      <w:bookmarkStart w:id="284" w:name="_Ref400396741"/>
      <w:r>
        <w:lastRenderedPageBreak/>
        <w:t>Appendix F: Communications Protocol</w:t>
      </w:r>
      <w:bookmarkEnd w:id="282"/>
      <w:bookmarkEnd w:id="283"/>
      <w:bookmarkEnd w:id="284"/>
    </w:p>
    <w:p w14:paraId="18FA6BA0" w14:textId="77777777" w:rsidR="00D42A24" w:rsidRDefault="00D42A24" w:rsidP="00D42A24">
      <w:pPr>
        <w:pStyle w:val="Subtitle"/>
      </w:pPr>
      <w:r>
        <w:t>Version 1.0</w:t>
      </w:r>
    </w:p>
    <w:p w14:paraId="59FFA2B4" w14:textId="77777777" w:rsidR="00D42A24" w:rsidRDefault="00D42A24" w:rsidP="00D42A24">
      <w:pPr>
        <w:pStyle w:val="Heading2"/>
      </w:pPr>
      <w:bookmarkStart w:id="285" w:name="_Toc395540539"/>
      <w:r>
        <w:t>Requirements</w:t>
      </w:r>
      <w:bookmarkEnd w:id="285"/>
    </w:p>
    <w:p w14:paraId="3F11BB77" w14:textId="77777777"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14:paraId="2651A989" w14:textId="77777777"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14:paraId="25E1B66D" w14:textId="77777777" w:rsidR="00D42A24" w:rsidRDefault="00D42A24" w:rsidP="00D42A24">
      <w:pPr>
        <w:pStyle w:val="Heading2"/>
      </w:pPr>
      <w:bookmarkStart w:id="286" w:name="_Toc395540540"/>
      <w:r>
        <w:t>Design Decisions</w:t>
      </w:r>
      <w:bookmarkEnd w:id="286"/>
    </w:p>
    <w:p w14:paraId="5F203C47" w14:textId="77777777"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r w:rsidR="00F60008">
        <w:t>requiring</w:t>
      </w:r>
      <w:r>
        <w:t xml:space="preserve"> the master implementation to handle the creation of all HID packets - a complex task which is prone to errors.</w:t>
      </w:r>
    </w:p>
    <w:p w14:paraId="72B550F9" w14:textId="77777777" w:rsidR="00D42A24" w:rsidRDefault="00D42A24" w:rsidP="00D42A24">
      <w:r>
        <w:t xml:space="preserve">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w:t>
      </w:r>
      <w:proofErr w:type="spellStart"/>
      <w:r>
        <w:t>ATmega's</w:t>
      </w:r>
      <w:proofErr w:type="spellEnd"/>
      <w:r>
        <w:t xml:space="preserve"> firmware as well as (possibly) adding additional op-codes to the protocol.</w:t>
      </w:r>
    </w:p>
    <w:p w14:paraId="30F050DA" w14:textId="77777777"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14:paraId="0E5A805C" w14:textId="77777777" w:rsidR="008578FB" w:rsidRDefault="008578FB">
      <w:pPr>
        <w:rPr>
          <w:rFonts w:asciiTheme="majorHAnsi" w:eastAsiaTheme="majorEastAsia" w:hAnsiTheme="majorHAnsi" w:cstheme="majorBidi"/>
          <w:color w:val="2E74B5" w:themeColor="accent1" w:themeShade="BF"/>
          <w:sz w:val="26"/>
          <w:szCs w:val="26"/>
        </w:rPr>
      </w:pPr>
      <w:r>
        <w:br w:type="page"/>
      </w:r>
    </w:p>
    <w:p w14:paraId="40FAEFA3" w14:textId="77777777" w:rsidR="00F067AB" w:rsidRPr="00F067AB" w:rsidRDefault="00D42A24" w:rsidP="00F067AB">
      <w:pPr>
        <w:pStyle w:val="Heading2"/>
      </w:pPr>
      <w:bookmarkStart w:id="287" w:name="_Toc395540541"/>
      <w:r>
        <w:lastRenderedPageBreak/>
        <w:t>Protocol</w:t>
      </w:r>
      <w:bookmarkEnd w:id="287"/>
      <w:r w:rsidR="00F067AB">
        <w:t xml:space="preserve"> </w:t>
      </w:r>
    </w:p>
    <w:p w14:paraId="75C80C1D" w14:textId="77777777" w:rsidR="00D42A24" w:rsidRDefault="00D42A24" w:rsidP="00D42A24">
      <w:pPr>
        <w:pStyle w:val="Heading3"/>
      </w:pPr>
      <w:bookmarkStart w:id="288" w:name="_Toc395540542"/>
      <w:r>
        <w:t>Packet</w:t>
      </w:r>
      <w:bookmarkEnd w:id="288"/>
    </w:p>
    <w:p w14:paraId="1685B4D1" w14:textId="77777777"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14:paraId="22766834" w14:textId="77777777" w:rsidR="008578FB" w:rsidRDefault="008578FB" w:rsidP="008578FB">
      <w:pPr>
        <w:pStyle w:val="Caption"/>
        <w:keepNext/>
      </w:pPr>
      <w:bookmarkStart w:id="289" w:name="_Toc395540688"/>
      <w:r>
        <w:t xml:space="preserve">Table </w:t>
      </w:r>
      <w:fldSimple w:instr=" SEQ Table \* ARABIC ">
        <w:r w:rsidR="00E13B30">
          <w:rPr>
            <w:noProof/>
          </w:rPr>
          <w:t>3</w:t>
        </w:r>
      </w:fldSimple>
      <w:r>
        <w:t xml:space="preserve"> UART Protocol Packet Structure</w:t>
      </w:r>
      <w:bookmarkEnd w:id="289"/>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14:paraId="2B800B30" w14:textId="77777777" w:rsidTr="00D42A24">
        <w:tc>
          <w:tcPr>
            <w:tcW w:w="985" w:type="dxa"/>
          </w:tcPr>
          <w:p w14:paraId="33886829" w14:textId="77777777" w:rsidR="00D42A24" w:rsidRDefault="0021630B" w:rsidP="00D42A24">
            <w:pPr>
              <w:jc w:val="center"/>
            </w:pPr>
            <w:r>
              <w:t>Bit Index</w:t>
            </w:r>
          </w:p>
        </w:tc>
        <w:tc>
          <w:tcPr>
            <w:tcW w:w="1015" w:type="dxa"/>
            <w:vAlign w:val="center"/>
          </w:tcPr>
          <w:p w14:paraId="1310BB7F" w14:textId="77777777" w:rsidR="00D42A24" w:rsidRPr="00D42A24" w:rsidRDefault="00D42A24" w:rsidP="00D42A24">
            <w:pPr>
              <w:jc w:val="center"/>
              <w:rPr>
                <w:b/>
              </w:rPr>
            </w:pPr>
            <w:r w:rsidRPr="00D42A24">
              <w:rPr>
                <w:b/>
              </w:rPr>
              <w:t>0x0</w:t>
            </w:r>
          </w:p>
        </w:tc>
        <w:tc>
          <w:tcPr>
            <w:tcW w:w="1015" w:type="dxa"/>
            <w:vAlign w:val="center"/>
          </w:tcPr>
          <w:p w14:paraId="03F5BF5F" w14:textId="77777777" w:rsidR="00D42A24" w:rsidRPr="00D42A24" w:rsidRDefault="00D42A24" w:rsidP="00D42A24">
            <w:pPr>
              <w:jc w:val="center"/>
              <w:rPr>
                <w:b/>
              </w:rPr>
            </w:pPr>
            <w:r w:rsidRPr="00D42A24">
              <w:rPr>
                <w:b/>
              </w:rPr>
              <w:t>0x1</w:t>
            </w:r>
          </w:p>
        </w:tc>
        <w:tc>
          <w:tcPr>
            <w:tcW w:w="1012" w:type="dxa"/>
            <w:vAlign w:val="center"/>
          </w:tcPr>
          <w:p w14:paraId="05BB56E3" w14:textId="77777777" w:rsidR="00D42A24" w:rsidRPr="00D42A24" w:rsidRDefault="00D42A24" w:rsidP="00D42A24">
            <w:pPr>
              <w:jc w:val="center"/>
              <w:rPr>
                <w:b/>
              </w:rPr>
            </w:pPr>
            <w:r w:rsidRPr="00D42A24">
              <w:rPr>
                <w:b/>
              </w:rPr>
              <w:t>0x2</w:t>
            </w:r>
          </w:p>
        </w:tc>
        <w:tc>
          <w:tcPr>
            <w:tcW w:w="1007" w:type="dxa"/>
            <w:vAlign w:val="center"/>
          </w:tcPr>
          <w:p w14:paraId="7F00FEDB" w14:textId="77777777" w:rsidR="00D42A24" w:rsidRPr="00D42A24" w:rsidRDefault="00D42A24" w:rsidP="00D42A24">
            <w:pPr>
              <w:jc w:val="center"/>
              <w:rPr>
                <w:b/>
              </w:rPr>
            </w:pPr>
            <w:r w:rsidRPr="00D42A24">
              <w:rPr>
                <w:b/>
              </w:rPr>
              <w:t>0x3</w:t>
            </w:r>
          </w:p>
        </w:tc>
        <w:tc>
          <w:tcPr>
            <w:tcW w:w="1007" w:type="dxa"/>
            <w:vAlign w:val="center"/>
          </w:tcPr>
          <w:p w14:paraId="643E00D5" w14:textId="77777777" w:rsidR="00D42A24" w:rsidRPr="00D42A24" w:rsidRDefault="00D42A24" w:rsidP="00D42A24">
            <w:pPr>
              <w:jc w:val="center"/>
              <w:rPr>
                <w:b/>
              </w:rPr>
            </w:pPr>
            <w:r w:rsidRPr="00D42A24">
              <w:rPr>
                <w:b/>
              </w:rPr>
              <w:t>0x4</w:t>
            </w:r>
          </w:p>
        </w:tc>
        <w:tc>
          <w:tcPr>
            <w:tcW w:w="1006" w:type="dxa"/>
            <w:vAlign w:val="center"/>
          </w:tcPr>
          <w:p w14:paraId="39B2CD29" w14:textId="77777777" w:rsidR="00D42A24" w:rsidRPr="00D42A24" w:rsidRDefault="00D42A24" w:rsidP="00D42A24">
            <w:pPr>
              <w:jc w:val="center"/>
              <w:rPr>
                <w:b/>
              </w:rPr>
            </w:pPr>
            <w:r w:rsidRPr="00D42A24">
              <w:rPr>
                <w:b/>
              </w:rPr>
              <w:t>0x5</w:t>
            </w:r>
          </w:p>
        </w:tc>
        <w:tc>
          <w:tcPr>
            <w:tcW w:w="1007" w:type="dxa"/>
            <w:vAlign w:val="center"/>
          </w:tcPr>
          <w:p w14:paraId="1B75794F" w14:textId="77777777" w:rsidR="00D42A24" w:rsidRPr="00D42A24" w:rsidRDefault="00D42A24" w:rsidP="00D42A24">
            <w:pPr>
              <w:jc w:val="center"/>
              <w:rPr>
                <w:b/>
              </w:rPr>
            </w:pPr>
            <w:r w:rsidRPr="00D42A24">
              <w:rPr>
                <w:b/>
              </w:rPr>
              <w:t>0x6</w:t>
            </w:r>
          </w:p>
        </w:tc>
        <w:tc>
          <w:tcPr>
            <w:tcW w:w="1007" w:type="dxa"/>
            <w:vAlign w:val="center"/>
          </w:tcPr>
          <w:p w14:paraId="04BB9642" w14:textId="77777777" w:rsidR="00D42A24" w:rsidRPr="00D42A24" w:rsidRDefault="00D42A24" w:rsidP="00D42A24">
            <w:pPr>
              <w:jc w:val="center"/>
              <w:rPr>
                <w:b/>
              </w:rPr>
            </w:pPr>
            <w:r w:rsidRPr="00D42A24">
              <w:rPr>
                <w:b/>
              </w:rPr>
              <w:t>0x7</w:t>
            </w:r>
          </w:p>
        </w:tc>
      </w:tr>
      <w:tr w:rsidR="00D42A24" w14:paraId="68F43CD9" w14:textId="77777777" w:rsidTr="00D42A24">
        <w:tc>
          <w:tcPr>
            <w:tcW w:w="985" w:type="dxa"/>
          </w:tcPr>
          <w:p w14:paraId="6A3A0687" w14:textId="77777777" w:rsidR="00D42A24" w:rsidRPr="00D42A24" w:rsidRDefault="00D42A24" w:rsidP="00D42A24">
            <w:pPr>
              <w:jc w:val="center"/>
              <w:rPr>
                <w:b/>
              </w:rPr>
            </w:pPr>
            <w:r w:rsidRPr="00D42A24">
              <w:rPr>
                <w:b/>
              </w:rPr>
              <w:t>0x00</w:t>
            </w:r>
          </w:p>
        </w:tc>
        <w:tc>
          <w:tcPr>
            <w:tcW w:w="3042" w:type="dxa"/>
            <w:gridSpan w:val="3"/>
            <w:vAlign w:val="center"/>
          </w:tcPr>
          <w:p w14:paraId="4F195DEE" w14:textId="77777777" w:rsidR="00D42A24" w:rsidRDefault="00D42A24" w:rsidP="00D42A24">
            <w:pPr>
              <w:jc w:val="center"/>
            </w:pPr>
            <w:r>
              <w:t>OP_CODE</w:t>
            </w:r>
          </w:p>
        </w:tc>
        <w:tc>
          <w:tcPr>
            <w:tcW w:w="5034" w:type="dxa"/>
            <w:gridSpan w:val="5"/>
            <w:vAlign w:val="center"/>
          </w:tcPr>
          <w:p w14:paraId="1B355B17" w14:textId="77777777" w:rsidR="00D42A24" w:rsidRDefault="00D42A24" w:rsidP="00D42A24">
            <w:pPr>
              <w:jc w:val="center"/>
            </w:pPr>
            <w:r>
              <w:t>ARG_COUNT</w:t>
            </w:r>
          </w:p>
        </w:tc>
      </w:tr>
      <w:tr w:rsidR="00D42A24" w14:paraId="14AD3176" w14:textId="77777777" w:rsidTr="00D42A24">
        <w:tc>
          <w:tcPr>
            <w:tcW w:w="985" w:type="dxa"/>
          </w:tcPr>
          <w:p w14:paraId="7CCF3336" w14:textId="77777777" w:rsidR="00D42A24" w:rsidRPr="00D42A24" w:rsidRDefault="00D42A24" w:rsidP="00D42A24">
            <w:pPr>
              <w:jc w:val="center"/>
              <w:rPr>
                <w:b/>
              </w:rPr>
            </w:pPr>
            <w:r w:rsidRPr="00D42A24">
              <w:rPr>
                <w:b/>
              </w:rPr>
              <w:t>0x10</w:t>
            </w:r>
          </w:p>
        </w:tc>
        <w:tc>
          <w:tcPr>
            <w:tcW w:w="8076" w:type="dxa"/>
            <w:gridSpan w:val="8"/>
            <w:vAlign w:val="center"/>
          </w:tcPr>
          <w:p w14:paraId="33EC8B6A" w14:textId="77777777" w:rsidR="00D42A24" w:rsidRDefault="00D42A24" w:rsidP="00D42A24">
            <w:pPr>
              <w:jc w:val="center"/>
            </w:pPr>
            <w:r>
              <w:t>ARG_1</w:t>
            </w:r>
          </w:p>
        </w:tc>
      </w:tr>
      <w:tr w:rsidR="00D42A24" w14:paraId="76EE9192" w14:textId="77777777" w:rsidTr="00D42A24">
        <w:tc>
          <w:tcPr>
            <w:tcW w:w="985" w:type="dxa"/>
          </w:tcPr>
          <w:p w14:paraId="534F2813" w14:textId="77777777" w:rsidR="00D42A24" w:rsidRPr="00D42A24" w:rsidRDefault="00D42A24" w:rsidP="00D42A24">
            <w:pPr>
              <w:jc w:val="center"/>
              <w:rPr>
                <w:b/>
              </w:rPr>
            </w:pPr>
            <w:r w:rsidRPr="00D42A24">
              <w:rPr>
                <w:b/>
              </w:rPr>
              <w:t>0x20</w:t>
            </w:r>
          </w:p>
        </w:tc>
        <w:tc>
          <w:tcPr>
            <w:tcW w:w="8076" w:type="dxa"/>
            <w:gridSpan w:val="8"/>
            <w:vAlign w:val="center"/>
          </w:tcPr>
          <w:p w14:paraId="1EC14130" w14:textId="77777777" w:rsidR="00D42A24" w:rsidRDefault="00D42A24" w:rsidP="00D42A24">
            <w:pPr>
              <w:jc w:val="center"/>
            </w:pPr>
            <w:r>
              <w:t>…</w:t>
            </w:r>
          </w:p>
        </w:tc>
      </w:tr>
      <w:tr w:rsidR="00D42A24" w14:paraId="3B82EF6B" w14:textId="77777777" w:rsidTr="00D42A24">
        <w:tc>
          <w:tcPr>
            <w:tcW w:w="985" w:type="dxa"/>
          </w:tcPr>
          <w:p w14:paraId="395384A7" w14:textId="77777777" w:rsidR="00D42A24" w:rsidRPr="00D42A24" w:rsidRDefault="00D42A24" w:rsidP="00D42A24">
            <w:pPr>
              <w:jc w:val="center"/>
              <w:rPr>
                <w:b/>
              </w:rPr>
            </w:pPr>
            <w:r w:rsidRPr="00D42A24">
              <w:rPr>
                <w:b/>
              </w:rPr>
              <w:t>0x30</w:t>
            </w:r>
          </w:p>
        </w:tc>
        <w:tc>
          <w:tcPr>
            <w:tcW w:w="8076" w:type="dxa"/>
            <w:gridSpan w:val="8"/>
            <w:vAlign w:val="center"/>
          </w:tcPr>
          <w:p w14:paraId="5414C2D3" w14:textId="77777777" w:rsidR="00D42A24" w:rsidRDefault="00D42A24" w:rsidP="00D42A24">
            <w:pPr>
              <w:jc w:val="center"/>
            </w:pPr>
            <w:r>
              <w:t>ARG_N</w:t>
            </w:r>
          </w:p>
        </w:tc>
      </w:tr>
    </w:tbl>
    <w:p w14:paraId="2927C2C0" w14:textId="77777777" w:rsidR="00D42A24" w:rsidRDefault="00D42A24" w:rsidP="00D42A24">
      <w:pPr>
        <w:pStyle w:val="Heading3"/>
      </w:pPr>
      <w:bookmarkStart w:id="290" w:name="_Toc395540543"/>
      <w:r>
        <w:t>OP Codes</w:t>
      </w:r>
      <w:bookmarkEnd w:id="290"/>
    </w:p>
    <w:p w14:paraId="75670249" w14:textId="77777777"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14:paraId="0BCF8FC0" w14:textId="77777777" w:rsidR="008578FB" w:rsidRDefault="008578FB" w:rsidP="008578FB">
      <w:pPr>
        <w:pStyle w:val="Caption"/>
        <w:keepNext/>
      </w:pPr>
      <w:bookmarkStart w:id="291" w:name="_Toc395540689"/>
      <w:r>
        <w:t xml:space="preserve">Table </w:t>
      </w:r>
      <w:fldSimple w:instr=" SEQ Table \* ARABIC ">
        <w:r w:rsidR="00E13B30">
          <w:rPr>
            <w:noProof/>
          </w:rPr>
          <w:t>4</w:t>
        </w:r>
      </w:fldSimple>
      <w:r>
        <w:t xml:space="preserve"> UART Protocol OP Codes</w:t>
      </w:r>
      <w:bookmarkEnd w:id="291"/>
    </w:p>
    <w:tbl>
      <w:tblPr>
        <w:tblStyle w:val="TableGrid"/>
        <w:tblW w:w="0" w:type="auto"/>
        <w:tblLook w:val="04A0" w:firstRow="1" w:lastRow="0" w:firstColumn="1" w:lastColumn="0" w:noHBand="0" w:noVBand="1"/>
      </w:tblPr>
      <w:tblGrid>
        <w:gridCol w:w="1413"/>
        <w:gridCol w:w="7648"/>
      </w:tblGrid>
      <w:tr w:rsidR="00D42A24" w14:paraId="7C0CBA1B" w14:textId="77777777" w:rsidTr="0042583D">
        <w:tc>
          <w:tcPr>
            <w:tcW w:w="1413" w:type="dxa"/>
            <w:vAlign w:val="center"/>
          </w:tcPr>
          <w:p w14:paraId="34CA7B83" w14:textId="77777777" w:rsidR="00D42A24" w:rsidRDefault="00D42A24" w:rsidP="0042583D">
            <w:pPr>
              <w:jc w:val="center"/>
            </w:pPr>
            <w:r>
              <w:t>OP_CODE</w:t>
            </w:r>
          </w:p>
        </w:tc>
        <w:tc>
          <w:tcPr>
            <w:tcW w:w="7648" w:type="dxa"/>
          </w:tcPr>
          <w:p w14:paraId="56F1245C" w14:textId="77777777" w:rsidR="00D42A24" w:rsidRDefault="00D42A24" w:rsidP="00D42A24">
            <w:r>
              <w:t>Description</w:t>
            </w:r>
          </w:p>
        </w:tc>
      </w:tr>
      <w:tr w:rsidR="00D42A24" w14:paraId="5F260F9D" w14:textId="77777777" w:rsidTr="0042583D">
        <w:tc>
          <w:tcPr>
            <w:tcW w:w="1413" w:type="dxa"/>
            <w:vAlign w:val="center"/>
          </w:tcPr>
          <w:p w14:paraId="0F4C921A" w14:textId="77777777"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14:paraId="078D9F54" w14:textId="77777777" w:rsidR="00D42A24" w:rsidRDefault="0042583D" w:rsidP="00D42A24">
            <w:r>
              <w:t>Custom Operation</w:t>
            </w:r>
          </w:p>
        </w:tc>
      </w:tr>
      <w:tr w:rsidR="00D42A24" w14:paraId="7CDAE3A8" w14:textId="77777777" w:rsidTr="0042583D">
        <w:tc>
          <w:tcPr>
            <w:tcW w:w="1413" w:type="dxa"/>
            <w:vAlign w:val="center"/>
          </w:tcPr>
          <w:p w14:paraId="5231D96B" w14:textId="77777777" w:rsidR="00D42A24" w:rsidRDefault="00D42A24" w:rsidP="0042583D">
            <w:pPr>
              <w:jc w:val="center"/>
            </w:pPr>
            <w:r>
              <w:t>0x1</w:t>
            </w:r>
            <w:r w:rsidR="0042583D">
              <w:t xml:space="preserve"> </w:t>
            </w:r>
            <w:r w:rsidR="0042583D">
              <w:rPr>
                <w:color w:val="767171" w:themeColor="background2" w:themeShade="80"/>
              </w:rPr>
              <w:t>001</w:t>
            </w:r>
          </w:p>
        </w:tc>
        <w:tc>
          <w:tcPr>
            <w:tcW w:w="7648" w:type="dxa"/>
          </w:tcPr>
          <w:p w14:paraId="5D6EC07A" w14:textId="77777777" w:rsidR="00D42A24" w:rsidRDefault="0042583D" w:rsidP="00D42A24">
            <w:r>
              <w:t>Keyboard</w:t>
            </w:r>
          </w:p>
        </w:tc>
      </w:tr>
      <w:tr w:rsidR="00D42A24" w14:paraId="5CEAB245" w14:textId="77777777" w:rsidTr="0042583D">
        <w:tc>
          <w:tcPr>
            <w:tcW w:w="1413" w:type="dxa"/>
            <w:vAlign w:val="center"/>
          </w:tcPr>
          <w:p w14:paraId="745C8DFA" w14:textId="77777777" w:rsidR="00D42A24" w:rsidRDefault="00D42A24" w:rsidP="0042583D">
            <w:pPr>
              <w:jc w:val="center"/>
            </w:pPr>
            <w:r>
              <w:t>0x2</w:t>
            </w:r>
            <w:r w:rsidR="0042583D">
              <w:t xml:space="preserve"> </w:t>
            </w:r>
            <w:r w:rsidR="0042583D">
              <w:rPr>
                <w:color w:val="767171" w:themeColor="background2" w:themeShade="80"/>
              </w:rPr>
              <w:t>010</w:t>
            </w:r>
          </w:p>
        </w:tc>
        <w:tc>
          <w:tcPr>
            <w:tcW w:w="7648" w:type="dxa"/>
          </w:tcPr>
          <w:p w14:paraId="1DBFAA08" w14:textId="77777777" w:rsidR="00D42A24" w:rsidRDefault="0042583D" w:rsidP="00D42A24">
            <w:r>
              <w:t>Mouse</w:t>
            </w:r>
          </w:p>
        </w:tc>
      </w:tr>
      <w:tr w:rsidR="00D42A24" w14:paraId="0E6E7048" w14:textId="77777777" w:rsidTr="0042583D">
        <w:tc>
          <w:tcPr>
            <w:tcW w:w="1413" w:type="dxa"/>
            <w:vAlign w:val="center"/>
          </w:tcPr>
          <w:p w14:paraId="32C5F834" w14:textId="77777777" w:rsidR="00D42A24" w:rsidRDefault="00D42A24" w:rsidP="0042583D">
            <w:pPr>
              <w:jc w:val="center"/>
            </w:pPr>
            <w:r>
              <w:t>0x3</w:t>
            </w:r>
            <w:r w:rsidR="0042583D">
              <w:t xml:space="preserve"> </w:t>
            </w:r>
            <w:r w:rsidR="0042583D">
              <w:rPr>
                <w:color w:val="767171" w:themeColor="background2" w:themeShade="80"/>
              </w:rPr>
              <w:t>011</w:t>
            </w:r>
          </w:p>
        </w:tc>
        <w:tc>
          <w:tcPr>
            <w:tcW w:w="7648" w:type="dxa"/>
          </w:tcPr>
          <w:p w14:paraId="6FCFB562" w14:textId="77777777" w:rsidR="00D42A24" w:rsidRDefault="0042583D" w:rsidP="00D42A24">
            <w:r>
              <w:t>Joystick</w:t>
            </w:r>
          </w:p>
        </w:tc>
      </w:tr>
      <w:tr w:rsidR="00D42A24" w14:paraId="712A2E34" w14:textId="77777777" w:rsidTr="0042583D">
        <w:tc>
          <w:tcPr>
            <w:tcW w:w="1413" w:type="dxa"/>
            <w:vAlign w:val="center"/>
          </w:tcPr>
          <w:p w14:paraId="3DD6416A" w14:textId="77777777" w:rsidR="00D42A24" w:rsidRDefault="00D42A24" w:rsidP="0042583D">
            <w:pPr>
              <w:jc w:val="center"/>
            </w:pPr>
            <w:r>
              <w:t>0x4</w:t>
            </w:r>
            <w:r w:rsidR="0042583D">
              <w:t xml:space="preserve"> </w:t>
            </w:r>
            <w:r w:rsidR="0042583D">
              <w:rPr>
                <w:color w:val="767171" w:themeColor="background2" w:themeShade="80"/>
              </w:rPr>
              <w:t>100</w:t>
            </w:r>
          </w:p>
        </w:tc>
        <w:tc>
          <w:tcPr>
            <w:tcW w:w="7648" w:type="dxa"/>
          </w:tcPr>
          <w:p w14:paraId="5F984F61" w14:textId="77777777" w:rsidR="00D42A24" w:rsidRDefault="0042583D" w:rsidP="00DF500C">
            <w:r>
              <w:t>Reserved</w:t>
            </w:r>
            <w:r w:rsidR="0021630B">
              <w:t xml:space="preserve"> For Future </w:t>
            </w:r>
            <w:r w:rsidR="00DF500C">
              <w:t>Expansion</w:t>
            </w:r>
          </w:p>
        </w:tc>
      </w:tr>
      <w:tr w:rsidR="00D42A24" w14:paraId="35B82B5C" w14:textId="77777777" w:rsidTr="0042583D">
        <w:tc>
          <w:tcPr>
            <w:tcW w:w="1413" w:type="dxa"/>
            <w:vAlign w:val="center"/>
          </w:tcPr>
          <w:p w14:paraId="7A3B654B" w14:textId="77777777" w:rsidR="00D42A24" w:rsidRDefault="00D42A24" w:rsidP="0042583D">
            <w:pPr>
              <w:jc w:val="center"/>
            </w:pPr>
            <w:r>
              <w:t>0x5</w:t>
            </w:r>
            <w:r w:rsidR="0042583D">
              <w:t xml:space="preserve"> </w:t>
            </w:r>
            <w:r w:rsidR="0042583D">
              <w:rPr>
                <w:color w:val="767171" w:themeColor="background2" w:themeShade="80"/>
              </w:rPr>
              <w:t>101</w:t>
            </w:r>
          </w:p>
        </w:tc>
        <w:tc>
          <w:tcPr>
            <w:tcW w:w="7648" w:type="dxa"/>
          </w:tcPr>
          <w:p w14:paraId="53A9D75F" w14:textId="77777777" w:rsidR="00D42A24" w:rsidRDefault="0042583D" w:rsidP="00D42A24">
            <w:r>
              <w:t>Reserved</w:t>
            </w:r>
            <w:r w:rsidR="0021630B">
              <w:t xml:space="preserve"> For Future </w:t>
            </w:r>
            <w:r w:rsidR="00DF500C">
              <w:t>Expansion</w:t>
            </w:r>
          </w:p>
        </w:tc>
      </w:tr>
      <w:tr w:rsidR="00D42A24" w14:paraId="26A97237" w14:textId="77777777" w:rsidTr="0042583D">
        <w:tc>
          <w:tcPr>
            <w:tcW w:w="1413" w:type="dxa"/>
            <w:vAlign w:val="center"/>
          </w:tcPr>
          <w:p w14:paraId="756425B6" w14:textId="77777777" w:rsidR="00D42A24" w:rsidRDefault="00D42A24" w:rsidP="0042583D">
            <w:pPr>
              <w:jc w:val="center"/>
            </w:pPr>
            <w:r>
              <w:t>0x6</w:t>
            </w:r>
            <w:r w:rsidR="0042583D">
              <w:t xml:space="preserve"> </w:t>
            </w:r>
            <w:r w:rsidR="0042583D">
              <w:rPr>
                <w:color w:val="767171" w:themeColor="background2" w:themeShade="80"/>
              </w:rPr>
              <w:t>110</w:t>
            </w:r>
          </w:p>
        </w:tc>
        <w:tc>
          <w:tcPr>
            <w:tcW w:w="7648" w:type="dxa"/>
          </w:tcPr>
          <w:p w14:paraId="1E07A74A" w14:textId="77777777" w:rsidR="00D42A24" w:rsidRDefault="0042583D" w:rsidP="00D42A24">
            <w:r>
              <w:t>Reserved</w:t>
            </w:r>
            <w:r w:rsidR="0021630B">
              <w:t xml:space="preserve"> For Future </w:t>
            </w:r>
            <w:r w:rsidR="00DF500C">
              <w:t>Expansion</w:t>
            </w:r>
          </w:p>
        </w:tc>
      </w:tr>
      <w:tr w:rsidR="0042583D" w14:paraId="7B7B3DE1" w14:textId="77777777" w:rsidTr="0042583D">
        <w:tc>
          <w:tcPr>
            <w:tcW w:w="1413" w:type="dxa"/>
            <w:vAlign w:val="center"/>
          </w:tcPr>
          <w:p w14:paraId="4D8F6186" w14:textId="77777777" w:rsidR="0042583D" w:rsidRDefault="0042583D" w:rsidP="0042583D">
            <w:pPr>
              <w:jc w:val="center"/>
            </w:pPr>
            <w:r>
              <w:t xml:space="preserve">0x7 </w:t>
            </w:r>
            <w:r>
              <w:rPr>
                <w:color w:val="767171" w:themeColor="background2" w:themeShade="80"/>
              </w:rPr>
              <w:t>111</w:t>
            </w:r>
          </w:p>
        </w:tc>
        <w:tc>
          <w:tcPr>
            <w:tcW w:w="7648" w:type="dxa"/>
          </w:tcPr>
          <w:p w14:paraId="109D3EB4" w14:textId="77777777" w:rsidR="0042583D" w:rsidRDefault="0042583D" w:rsidP="00D42A24">
            <w:r>
              <w:t>Reserved</w:t>
            </w:r>
            <w:r w:rsidR="0021630B">
              <w:t xml:space="preserve"> For Future </w:t>
            </w:r>
            <w:r w:rsidR="00DF500C">
              <w:t>Expansion</w:t>
            </w:r>
          </w:p>
        </w:tc>
      </w:tr>
    </w:tbl>
    <w:p w14:paraId="4201CD4F" w14:textId="77777777" w:rsidR="00D42A24" w:rsidRDefault="0042583D" w:rsidP="0042583D">
      <w:pPr>
        <w:pStyle w:val="Heading3"/>
      </w:pPr>
      <w:bookmarkStart w:id="292" w:name="_Toc395540544"/>
      <w:r>
        <w:t>Expected Arguments</w:t>
      </w:r>
      <w:bookmarkEnd w:id="292"/>
    </w:p>
    <w:p w14:paraId="5A2E312E" w14:textId="77777777"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14:paraId="3921979D" w14:textId="77777777" w:rsidR="00681A68" w:rsidRDefault="00681A68">
      <w:pPr>
        <w:rPr>
          <w:rFonts w:asciiTheme="majorHAnsi" w:eastAsiaTheme="majorEastAsia" w:hAnsiTheme="majorHAnsi" w:cstheme="majorBidi"/>
          <w:i/>
          <w:iCs/>
          <w:color w:val="2E74B5" w:themeColor="accent1" w:themeShade="BF"/>
        </w:rPr>
      </w:pPr>
      <w:r>
        <w:br w:type="page"/>
      </w:r>
    </w:p>
    <w:p w14:paraId="58C23D12" w14:textId="77777777" w:rsidR="0042583D" w:rsidRDefault="0042583D" w:rsidP="0042583D">
      <w:pPr>
        <w:pStyle w:val="Heading4"/>
      </w:pPr>
      <w:r>
        <w:lastRenderedPageBreak/>
        <w:t>Keyboard</w:t>
      </w:r>
    </w:p>
    <w:p w14:paraId="2EADCFFB" w14:textId="77777777" w:rsidR="0042583D" w:rsidRDefault="0042583D" w:rsidP="0042583D">
      <w:r>
        <w:t xml:space="preserve">The keyboard operation is used to trigger the emulation of </w:t>
      </w:r>
      <w:proofErr w:type="spellStart"/>
      <w:r>
        <w:t>KeyDown</w:t>
      </w:r>
      <w:proofErr w:type="spellEnd"/>
      <w:r>
        <w:t xml:space="preserve"> operations. It is important to note that unlike platform native emulation libraries like </w:t>
      </w:r>
      <w:proofErr w:type="spellStart"/>
      <w:r>
        <w:t>SendKey</w:t>
      </w:r>
      <w:proofErr w:type="spellEnd"/>
      <w:r>
        <w:t xml:space="preserve">() or Win32 API calls it is not necessary to send a </w:t>
      </w:r>
      <w:proofErr w:type="spellStart"/>
      <w:r>
        <w:t>KeyUp</w:t>
      </w:r>
      <w:proofErr w:type="spellEnd"/>
      <w:r>
        <w:t xml:space="preserve"> message when performing USB emulation, rather the </w:t>
      </w:r>
      <w:proofErr w:type="spellStart"/>
      <w:r>
        <w:t>KeyUp</w:t>
      </w:r>
      <w:proofErr w:type="spellEnd"/>
      <w:r>
        <w:t xml:space="preserve"> state will be detected when a packet is sent without the key listed as depressed. This is an important distinction and one which will in many ways dictate the way this protocol is designed.</w:t>
      </w:r>
    </w:p>
    <w:p w14:paraId="5D108DFF" w14:textId="77777777"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14:paraId="5F246A38" w14:textId="77777777" w:rsidR="0042583D" w:rsidRDefault="0042583D" w:rsidP="0042583D">
      <w:r>
        <w:t>As a result of these restrictions, the Keyboard (</w:t>
      </w:r>
      <w:r w:rsidRPr="0042583D">
        <w:rPr>
          <w:b/>
        </w:rPr>
        <w:t>0x20</w:t>
      </w:r>
      <w:r>
        <w:t xml:space="preserve"> flag) OP_CODE requires the following argument structure.</w:t>
      </w:r>
    </w:p>
    <w:p w14:paraId="130BC67B" w14:textId="77777777" w:rsidR="0042583D" w:rsidRDefault="0042583D" w:rsidP="0042583D">
      <w:pPr>
        <w:pStyle w:val="ListParagraph"/>
        <w:numPr>
          <w:ilvl w:val="0"/>
          <w:numId w:val="3"/>
        </w:numPr>
      </w:pPr>
      <w:r w:rsidRPr="0042583D">
        <w:rPr>
          <w:b/>
        </w:rPr>
        <w:t>ARG_1</w:t>
      </w:r>
      <w:r>
        <w:t xml:space="preserve"> MODIFIERS : </w:t>
      </w:r>
      <w:r w:rsidRPr="0042583D">
        <w:rPr>
          <w:b/>
        </w:rPr>
        <w:t>uint8</w:t>
      </w:r>
    </w:p>
    <w:p w14:paraId="45CA11E2" w14:textId="77777777" w:rsidR="0042583D" w:rsidRDefault="0042583D" w:rsidP="0042583D">
      <w:pPr>
        <w:pStyle w:val="ListParagraph"/>
        <w:numPr>
          <w:ilvl w:val="0"/>
          <w:numId w:val="3"/>
        </w:numPr>
      </w:pPr>
      <w:r w:rsidRPr="0042583D">
        <w:rPr>
          <w:b/>
        </w:rPr>
        <w:t>ARG_2..7</w:t>
      </w:r>
      <w:r>
        <w:t xml:space="preserve"> KEY : </w:t>
      </w:r>
      <w:r w:rsidRPr="0042583D">
        <w:rPr>
          <w:b/>
        </w:rPr>
        <w:t>uint8</w:t>
      </w:r>
    </w:p>
    <w:p w14:paraId="741CE397" w14:textId="77777777"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14:paraId="1354058E" w14:textId="77777777" w:rsidR="0042583D" w:rsidRDefault="0042583D" w:rsidP="0042583D">
      <w:pPr>
        <w:pStyle w:val="Heading5"/>
      </w:pPr>
      <w:bookmarkStart w:id="293" w:name="_Ref395536398"/>
      <w:r>
        <w:t>Example Packets</w:t>
      </w:r>
      <w:bookmarkEnd w:id="293"/>
    </w:p>
    <w:p w14:paraId="1965C911" w14:textId="647B0368" w:rsidR="0042583D" w:rsidRDefault="0042583D" w:rsidP="0042583D">
      <w:r>
        <w:t>The following are</w:t>
      </w:r>
      <w:r w:rsidR="006F5D26">
        <w:t xml:space="preserve"> examples</w:t>
      </w:r>
      <w:r>
        <w:t xml:space="preserve"> of packets for performing some basic operations.</w:t>
      </w:r>
      <w:r w:rsidR="006F5D26">
        <w:t xml:space="preserve"> Numbers represent hexadecimal bytes sent to the emulation device</w:t>
      </w:r>
    </w:p>
    <w:p w14:paraId="70DF58A8" w14:textId="77777777" w:rsidR="0042583D" w:rsidRDefault="0042583D" w:rsidP="0042583D">
      <w:pPr>
        <w:pStyle w:val="ListParagraph"/>
        <w:numPr>
          <w:ilvl w:val="0"/>
          <w:numId w:val="3"/>
        </w:numPr>
      </w:pPr>
      <w:r w:rsidRPr="0042583D">
        <w:rPr>
          <w:b/>
        </w:rPr>
        <w:t>Press A</w:t>
      </w:r>
      <w:r>
        <w:t xml:space="preserve"> 22 00 04</w:t>
      </w:r>
    </w:p>
    <w:p w14:paraId="435909CF" w14:textId="77777777" w:rsidR="006F5D26" w:rsidRDefault="006F5D26" w:rsidP="003F74B4">
      <w:pPr>
        <w:pStyle w:val="ListParagraph"/>
        <w:numPr>
          <w:ilvl w:val="1"/>
          <w:numId w:val="3"/>
        </w:numPr>
      </w:pPr>
      <w:r>
        <w:t xml:space="preserve">0x20 – Keyboard Operation + 0x02 – 2 byte packet length </w:t>
      </w:r>
    </w:p>
    <w:p w14:paraId="49DA2FE0" w14:textId="77777777" w:rsidR="006F5D26" w:rsidRDefault="006F5D26" w:rsidP="003F74B4">
      <w:pPr>
        <w:pStyle w:val="ListParagraph"/>
        <w:numPr>
          <w:ilvl w:val="1"/>
          <w:numId w:val="3"/>
        </w:numPr>
      </w:pPr>
      <w:r>
        <w:t>0x00 – No modifier keys</w:t>
      </w:r>
    </w:p>
    <w:p w14:paraId="526B90DF" w14:textId="77777777" w:rsidR="006F5D26" w:rsidRDefault="006F5D26" w:rsidP="003F74B4">
      <w:pPr>
        <w:pStyle w:val="ListParagraph"/>
        <w:numPr>
          <w:ilvl w:val="1"/>
          <w:numId w:val="3"/>
        </w:numPr>
      </w:pPr>
      <w:r>
        <w:t>0x04 – Key code for A key</w:t>
      </w:r>
    </w:p>
    <w:p w14:paraId="03A19574" w14:textId="77777777" w:rsidR="000D6B45" w:rsidRDefault="0042583D" w:rsidP="000D6B45">
      <w:pPr>
        <w:pStyle w:val="ListParagraph"/>
        <w:numPr>
          <w:ilvl w:val="0"/>
          <w:numId w:val="3"/>
        </w:numPr>
      </w:pPr>
      <w:r w:rsidRPr="0042583D">
        <w:rPr>
          <w:b/>
        </w:rPr>
        <w:t xml:space="preserve">Press </w:t>
      </w:r>
      <w:proofErr w:type="spellStart"/>
      <w:r w:rsidRPr="0042583D">
        <w:rPr>
          <w:b/>
        </w:rPr>
        <w:t>Shift+A</w:t>
      </w:r>
      <w:proofErr w:type="spellEnd"/>
      <w:r>
        <w:t xml:space="preserve"> 22 02 04</w:t>
      </w:r>
    </w:p>
    <w:p w14:paraId="68EF3FD5" w14:textId="77777777" w:rsidR="000D6B45" w:rsidRDefault="000D6B45" w:rsidP="000D6B45">
      <w:pPr>
        <w:pStyle w:val="ListParagraph"/>
        <w:numPr>
          <w:ilvl w:val="1"/>
          <w:numId w:val="3"/>
        </w:numPr>
      </w:pPr>
      <w:r>
        <w:t xml:space="preserve">0x20 – Keyboard Operation + 0x02 – 2 byte packet length </w:t>
      </w:r>
    </w:p>
    <w:p w14:paraId="3D70AD2A" w14:textId="77777777" w:rsidR="000D6B45" w:rsidRDefault="000D6B45" w:rsidP="000D6B45">
      <w:pPr>
        <w:pStyle w:val="ListParagraph"/>
        <w:numPr>
          <w:ilvl w:val="1"/>
          <w:numId w:val="3"/>
        </w:numPr>
      </w:pPr>
      <w:r>
        <w:t>0x02 – Shift modifier key</w:t>
      </w:r>
    </w:p>
    <w:p w14:paraId="26AFF57B" w14:textId="77777777" w:rsidR="0042583D" w:rsidRDefault="000D6B45" w:rsidP="003F74B4">
      <w:pPr>
        <w:pStyle w:val="ListParagraph"/>
        <w:numPr>
          <w:ilvl w:val="1"/>
          <w:numId w:val="3"/>
        </w:numPr>
      </w:pPr>
      <w:r>
        <w:t>0x04 – Key code for A key</w:t>
      </w:r>
    </w:p>
    <w:p w14:paraId="476945A0" w14:textId="77777777" w:rsidR="000D6B45" w:rsidRDefault="0042583D" w:rsidP="000D6B45">
      <w:pPr>
        <w:pStyle w:val="ListParagraph"/>
        <w:numPr>
          <w:ilvl w:val="0"/>
          <w:numId w:val="3"/>
        </w:numPr>
      </w:pPr>
      <w:r w:rsidRPr="0042583D">
        <w:rPr>
          <w:b/>
        </w:rPr>
        <w:t xml:space="preserve">Press </w:t>
      </w:r>
      <w:proofErr w:type="spellStart"/>
      <w:r w:rsidRPr="0042583D">
        <w:rPr>
          <w:b/>
        </w:rPr>
        <w:t>Ctrl+Shift+A+B+C</w:t>
      </w:r>
      <w:proofErr w:type="spellEnd"/>
      <w:r>
        <w:t xml:space="preserve"> 24 03 04 05 06</w:t>
      </w:r>
    </w:p>
    <w:p w14:paraId="2CA0F214" w14:textId="77777777" w:rsidR="000D6B45" w:rsidRDefault="000D6B45" w:rsidP="000D6B45">
      <w:pPr>
        <w:pStyle w:val="ListParagraph"/>
        <w:numPr>
          <w:ilvl w:val="1"/>
          <w:numId w:val="3"/>
        </w:numPr>
      </w:pPr>
      <w:r>
        <w:t xml:space="preserve">0x20 – Keyboard Operation + 0x04 – 4 byte packet length </w:t>
      </w:r>
    </w:p>
    <w:p w14:paraId="3573B2C5" w14:textId="77777777" w:rsidR="000D6B45" w:rsidRDefault="000D6B45" w:rsidP="000D6B45">
      <w:pPr>
        <w:pStyle w:val="ListParagraph"/>
        <w:numPr>
          <w:ilvl w:val="1"/>
          <w:numId w:val="3"/>
        </w:numPr>
      </w:pPr>
      <w:r>
        <w:t>0x03 – Ctrl and Shift modifier key codes</w:t>
      </w:r>
    </w:p>
    <w:p w14:paraId="329E10AD" w14:textId="77777777" w:rsidR="000D6B45" w:rsidRDefault="000D6B45" w:rsidP="000D6B45">
      <w:pPr>
        <w:pStyle w:val="ListParagraph"/>
        <w:numPr>
          <w:ilvl w:val="1"/>
          <w:numId w:val="3"/>
        </w:numPr>
      </w:pPr>
      <w:r>
        <w:t>0x04 – Key code for A key</w:t>
      </w:r>
    </w:p>
    <w:p w14:paraId="74F27FE8" w14:textId="77777777" w:rsidR="000D6B45" w:rsidRDefault="000D6B45" w:rsidP="000D6B45">
      <w:pPr>
        <w:pStyle w:val="ListParagraph"/>
        <w:numPr>
          <w:ilvl w:val="1"/>
          <w:numId w:val="3"/>
        </w:numPr>
      </w:pPr>
      <w:r>
        <w:t>0x05 – Key code for B key</w:t>
      </w:r>
    </w:p>
    <w:p w14:paraId="1621D6ED" w14:textId="77777777" w:rsidR="0042583D" w:rsidRDefault="000D6B45" w:rsidP="003F74B4">
      <w:pPr>
        <w:pStyle w:val="ListParagraph"/>
        <w:numPr>
          <w:ilvl w:val="1"/>
          <w:numId w:val="3"/>
        </w:numPr>
      </w:pPr>
      <w:r>
        <w:t>0x06 – Key code for C key</w:t>
      </w:r>
    </w:p>
    <w:p w14:paraId="2B3F0E74" w14:textId="77777777" w:rsidR="000D6B45" w:rsidRDefault="0042583D" w:rsidP="000D6B45">
      <w:pPr>
        <w:pStyle w:val="ListParagraph"/>
        <w:numPr>
          <w:ilvl w:val="0"/>
          <w:numId w:val="3"/>
        </w:numPr>
      </w:pPr>
      <w:r w:rsidRPr="0042583D">
        <w:rPr>
          <w:b/>
        </w:rPr>
        <w:t>Release All Keys</w:t>
      </w:r>
      <w:r>
        <w:t xml:space="preserve"> 20</w:t>
      </w:r>
    </w:p>
    <w:p w14:paraId="2D1A2F24" w14:textId="77777777" w:rsidR="0042583D" w:rsidRDefault="000D6B45" w:rsidP="003F74B4">
      <w:pPr>
        <w:pStyle w:val="ListParagraph"/>
        <w:numPr>
          <w:ilvl w:val="1"/>
          <w:numId w:val="3"/>
        </w:numPr>
      </w:pPr>
      <w:r>
        <w:t xml:space="preserve">0x20 – Keyboard Operation </w:t>
      </w:r>
    </w:p>
    <w:p w14:paraId="608F37FE" w14:textId="77777777" w:rsidR="0042583D" w:rsidRDefault="0042583D" w:rsidP="0042583D">
      <w:pPr>
        <w:pStyle w:val="Heading5"/>
      </w:pPr>
      <w:r>
        <w:lastRenderedPageBreak/>
        <w:t>Known Issues</w:t>
      </w:r>
    </w:p>
    <w:p w14:paraId="7163E2C9" w14:textId="77777777" w:rsidR="0042583D" w:rsidRDefault="0042583D" w:rsidP="0042583D">
      <w:r w:rsidRPr="0042583D">
        <w:t xml:space="preserve">Because of the way emulation is implemented in the </w:t>
      </w:r>
      <w:proofErr w:type="gramStart"/>
      <w:r w:rsidRPr="0042583D">
        <w:t>Teensy</w:t>
      </w:r>
      <w:proofErr w:type="gramEnd"/>
      <w:r w:rsidRPr="0042583D">
        <w:t xml:space="preserve">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w:t>
      </w:r>
      <w:r w:rsidR="00F60008">
        <w:t>.</w:t>
      </w:r>
      <w:r w:rsidRPr="0042583D">
        <w:t xml:space="preserve"> at this time. In the future, if this functionality becomes available it may be possible to tweak this implementation to support sending the full key codes in which case modifiers and keys will need to be handled differently.</w:t>
      </w:r>
    </w:p>
    <w:p w14:paraId="20003F38" w14:textId="77777777" w:rsidR="00681A68" w:rsidRDefault="00681A68">
      <w:pPr>
        <w:rPr>
          <w:rFonts w:asciiTheme="majorHAnsi" w:eastAsiaTheme="majorEastAsia" w:hAnsiTheme="majorHAnsi" w:cstheme="majorBidi"/>
          <w:i/>
          <w:iCs/>
          <w:color w:val="2E74B5" w:themeColor="accent1" w:themeShade="BF"/>
        </w:rPr>
      </w:pPr>
      <w:r>
        <w:br w:type="page"/>
      </w:r>
    </w:p>
    <w:p w14:paraId="4486071C" w14:textId="77777777" w:rsidR="0042583D" w:rsidRDefault="0042583D" w:rsidP="0042583D">
      <w:pPr>
        <w:pStyle w:val="Heading4"/>
      </w:pPr>
      <w:r>
        <w:lastRenderedPageBreak/>
        <w:t>Mouse</w:t>
      </w:r>
    </w:p>
    <w:p w14:paraId="64CB86C0" w14:textId="77777777"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14:paraId="6EFD5BD3" w14:textId="77777777" w:rsidR="0042583D" w:rsidRDefault="0042583D" w:rsidP="0042583D"/>
    <w:p w14:paraId="08B892F6" w14:textId="77777777" w:rsidR="0042583D" w:rsidRDefault="0042583D" w:rsidP="0042583D">
      <w:r>
        <w:t>Button presses are encoded into the first argument using a set of flags, namely the following. The button flags are OR-</w:t>
      </w:r>
      <w:proofErr w:type="spellStart"/>
      <w:r>
        <w:t>ed</w:t>
      </w:r>
      <w:proofErr w:type="spellEnd"/>
      <w:r>
        <w:t xml:space="preserve"> together to give the resulting button code.</w:t>
      </w:r>
    </w:p>
    <w:p w14:paraId="2BEA8AA9" w14:textId="77777777" w:rsidR="0042583D" w:rsidRDefault="0042583D" w:rsidP="0042583D">
      <w:pPr>
        <w:pStyle w:val="ListParagraph"/>
        <w:numPr>
          <w:ilvl w:val="0"/>
          <w:numId w:val="3"/>
        </w:numPr>
      </w:pPr>
      <w:r w:rsidRPr="0042583D">
        <w:rPr>
          <w:b/>
        </w:rPr>
        <w:t>Left</w:t>
      </w:r>
      <w:r>
        <w:t xml:space="preserve"> 0x1</w:t>
      </w:r>
    </w:p>
    <w:p w14:paraId="5FD63E13" w14:textId="77777777" w:rsidR="0042583D" w:rsidRDefault="0042583D" w:rsidP="0042583D">
      <w:pPr>
        <w:pStyle w:val="ListParagraph"/>
        <w:numPr>
          <w:ilvl w:val="0"/>
          <w:numId w:val="3"/>
        </w:numPr>
      </w:pPr>
      <w:r w:rsidRPr="0042583D">
        <w:rPr>
          <w:b/>
        </w:rPr>
        <w:t>Right</w:t>
      </w:r>
      <w:r>
        <w:t xml:space="preserve"> 0x2</w:t>
      </w:r>
    </w:p>
    <w:p w14:paraId="39184016" w14:textId="77777777" w:rsidR="0042583D" w:rsidRDefault="0042583D" w:rsidP="0042583D">
      <w:pPr>
        <w:pStyle w:val="ListParagraph"/>
        <w:numPr>
          <w:ilvl w:val="0"/>
          <w:numId w:val="3"/>
        </w:numPr>
        <w:spacing w:after="0"/>
      </w:pPr>
      <w:r w:rsidRPr="0042583D">
        <w:rPr>
          <w:b/>
        </w:rPr>
        <w:t>Middle</w:t>
      </w:r>
      <w:r>
        <w:t xml:space="preserve"> 0x4</w:t>
      </w:r>
    </w:p>
    <w:p w14:paraId="725F5605" w14:textId="77777777" w:rsidR="0042583D" w:rsidRDefault="0042583D" w:rsidP="0042583D">
      <w:pPr>
        <w:spacing w:after="0"/>
      </w:pPr>
    </w:p>
    <w:p w14:paraId="4E73E957" w14:textId="77777777"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14:paraId="4FCB7B42" w14:textId="77777777" w:rsidR="0042583D" w:rsidRDefault="0042583D" w:rsidP="0042583D">
      <w:pPr>
        <w:pStyle w:val="ListParagraph"/>
        <w:numPr>
          <w:ilvl w:val="0"/>
          <w:numId w:val="3"/>
        </w:numPr>
      </w:pPr>
      <w:r w:rsidRPr="0042583D">
        <w:rPr>
          <w:b/>
        </w:rPr>
        <w:t>ARG_2</w:t>
      </w:r>
      <w:r>
        <w:t xml:space="preserve"> DELTA_X : </w:t>
      </w:r>
      <w:r w:rsidRPr="0042583D">
        <w:rPr>
          <w:b/>
        </w:rPr>
        <w:t>uint8</w:t>
      </w:r>
    </w:p>
    <w:p w14:paraId="4C4465D9" w14:textId="77777777" w:rsidR="0042583D" w:rsidRDefault="0042583D" w:rsidP="0042583D">
      <w:pPr>
        <w:pStyle w:val="ListParagraph"/>
        <w:numPr>
          <w:ilvl w:val="0"/>
          <w:numId w:val="3"/>
        </w:numPr>
      </w:pPr>
      <w:r w:rsidRPr="0042583D">
        <w:rPr>
          <w:b/>
        </w:rPr>
        <w:t>ARG_3</w:t>
      </w:r>
      <w:r>
        <w:t xml:space="preserve"> DELTA_Y : </w:t>
      </w:r>
      <w:r w:rsidRPr="0042583D">
        <w:rPr>
          <w:b/>
        </w:rPr>
        <w:t>uint8</w:t>
      </w:r>
    </w:p>
    <w:p w14:paraId="77040B9F" w14:textId="77777777" w:rsidR="0042583D" w:rsidRDefault="0042583D" w:rsidP="0042583D">
      <w:pPr>
        <w:pStyle w:val="ListParagraph"/>
        <w:numPr>
          <w:ilvl w:val="0"/>
          <w:numId w:val="3"/>
        </w:numPr>
      </w:pPr>
      <w:r w:rsidRPr="0042583D">
        <w:rPr>
          <w:b/>
        </w:rPr>
        <w:t>ARG_4</w:t>
      </w:r>
      <w:r>
        <w:t xml:space="preserve"> DELTA_SCROLL : </w:t>
      </w:r>
      <w:r w:rsidRPr="0042583D">
        <w:rPr>
          <w:b/>
        </w:rPr>
        <w:t>uint8</w:t>
      </w:r>
    </w:p>
    <w:p w14:paraId="713ED223" w14:textId="77777777"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14:paraId="121080D4" w14:textId="77777777" w:rsidR="0042583D" w:rsidRDefault="0042583D" w:rsidP="0042583D">
      <w:pPr>
        <w:pStyle w:val="Heading5"/>
      </w:pPr>
      <w:r>
        <w:t>Example Packets</w:t>
      </w:r>
    </w:p>
    <w:p w14:paraId="1E2AFF16" w14:textId="77777777" w:rsidR="0042583D" w:rsidRDefault="0042583D" w:rsidP="0042583D">
      <w:pPr>
        <w:pStyle w:val="ListParagraph"/>
        <w:numPr>
          <w:ilvl w:val="0"/>
          <w:numId w:val="3"/>
        </w:numPr>
      </w:pPr>
      <w:r w:rsidRPr="0042583D">
        <w:rPr>
          <w:b/>
        </w:rPr>
        <w:t>LMB Down</w:t>
      </w:r>
      <w:r>
        <w:t xml:space="preserve"> 41 01</w:t>
      </w:r>
    </w:p>
    <w:p w14:paraId="7288C010" w14:textId="77777777" w:rsidR="0042583D" w:rsidRDefault="0042583D" w:rsidP="0042583D">
      <w:pPr>
        <w:pStyle w:val="ListParagraph"/>
        <w:numPr>
          <w:ilvl w:val="0"/>
          <w:numId w:val="3"/>
        </w:numPr>
      </w:pPr>
      <w:r w:rsidRPr="0042583D">
        <w:rPr>
          <w:b/>
        </w:rPr>
        <w:t>Right 8px</w:t>
      </w:r>
      <w:r>
        <w:t xml:space="preserve"> 42 00 08</w:t>
      </w:r>
    </w:p>
    <w:p w14:paraId="033D1430" w14:textId="77777777" w:rsidR="0042583D" w:rsidRDefault="0042583D" w:rsidP="0042583D">
      <w:pPr>
        <w:pStyle w:val="ListParagraph"/>
        <w:numPr>
          <w:ilvl w:val="0"/>
          <w:numId w:val="3"/>
        </w:numPr>
      </w:pPr>
      <w:r w:rsidRPr="0042583D">
        <w:rPr>
          <w:b/>
        </w:rPr>
        <w:t>Scroll Up 2 Lines</w:t>
      </w:r>
      <w:r>
        <w:t xml:space="preserve"> 44 00 00 00 02</w:t>
      </w:r>
    </w:p>
    <w:p w14:paraId="593C17FA" w14:textId="77777777" w:rsidR="0042583D" w:rsidRDefault="0042583D" w:rsidP="0042583D">
      <w:pPr>
        <w:pStyle w:val="ListParagraph"/>
        <w:numPr>
          <w:ilvl w:val="0"/>
          <w:numId w:val="3"/>
        </w:numPr>
      </w:pPr>
      <w:r w:rsidRPr="0042583D">
        <w:rPr>
          <w:b/>
        </w:rPr>
        <w:t>Reset Buttons</w:t>
      </w:r>
      <w:r>
        <w:t xml:space="preserve"> 40</w:t>
      </w:r>
    </w:p>
    <w:p w14:paraId="7170C7E8" w14:textId="77777777" w:rsidR="0042583D" w:rsidRDefault="0042583D" w:rsidP="0042583D">
      <w:pPr>
        <w:pStyle w:val="Heading5"/>
      </w:pPr>
      <w:r>
        <w:t>Known Limitations</w:t>
      </w:r>
    </w:p>
    <w:p w14:paraId="0EB20A51" w14:textId="77777777"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w:t>
      </w:r>
      <w:proofErr w:type="gramStart"/>
      <w:r w:rsidRPr="0042583D">
        <w:t>,0</w:t>
      </w:r>
      <w:proofErr w:type="gramEnd"/>
      <w:r w:rsidRPr="0042583D">
        <w:t>) will depend on the target display's resolution.</w:t>
      </w:r>
    </w:p>
    <w:p w14:paraId="5F4282CA" w14:textId="77777777" w:rsidR="00681A68" w:rsidRDefault="00681A68">
      <w:pPr>
        <w:rPr>
          <w:rFonts w:asciiTheme="majorHAnsi" w:eastAsiaTheme="majorEastAsia" w:hAnsiTheme="majorHAnsi" w:cstheme="majorBidi"/>
          <w:i/>
          <w:iCs/>
          <w:color w:val="2E74B5" w:themeColor="accent1" w:themeShade="BF"/>
        </w:rPr>
      </w:pPr>
      <w:r>
        <w:br w:type="page"/>
      </w:r>
    </w:p>
    <w:p w14:paraId="15A07686" w14:textId="77777777" w:rsidR="0042583D" w:rsidRDefault="0042583D" w:rsidP="0042583D">
      <w:pPr>
        <w:pStyle w:val="Heading4"/>
      </w:pPr>
      <w:r>
        <w:lastRenderedPageBreak/>
        <w:t>Joystick</w:t>
      </w:r>
    </w:p>
    <w:p w14:paraId="47EF9ED0" w14:textId="77777777"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14:paraId="4EAC6AE0" w14:textId="77777777"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14:paraId="478D00FF" w14:textId="77777777" w:rsidR="0042583D" w:rsidRPr="0042583D" w:rsidRDefault="0042583D" w:rsidP="0042583D">
      <w:pPr>
        <w:rPr>
          <w:rFonts w:ascii="Consolas" w:hAnsi="Consolas" w:cs="Consolas"/>
          <w:color w:val="767171" w:themeColor="background2" w:themeShade="80"/>
        </w:rPr>
      </w:pPr>
      <w:proofErr w:type="gramStart"/>
      <w:r w:rsidRPr="0042583D">
        <w:rPr>
          <w:rFonts w:ascii="Consolas" w:hAnsi="Consolas" w:cs="Consolas"/>
          <w:color w:val="767171" w:themeColor="background2" w:themeShade="80"/>
        </w:rPr>
        <w:t>int32_t</w:t>
      </w:r>
      <w:proofErr w:type="gramEnd"/>
      <w:r w:rsidRPr="0042583D">
        <w:rPr>
          <w:rFonts w:ascii="Consolas" w:hAnsi="Consolas" w:cs="Consolas"/>
          <w:color w:val="767171" w:themeColor="background2" w:themeShade="80"/>
        </w:rPr>
        <w:t xml:space="preserve"> pack(int16_t axis1, int16_t axis2, int16_t axis3) {</w:t>
      </w:r>
    </w:p>
    <w:p w14:paraId="076C0684" w14:textId="77777777"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r>
      <w:proofErr w:type="gramStart"/>
      <w:r w:rsidRPr="0042583D">
        <w:rPr>
          <w:rFonts w:ascii="Consolas" w:hAnsi="Consolas" w:cs="Consolas"/>
          <w:color w:val="767171" w:themeColor="background2" w:themeShade="80"/>
        </w:rPr>
        <w:t>return</w:t>
      </w:r>
      <w:proofErr w:type="gramEnd"/>
      <w:r w:rsidRPr="0042583D">
        <w:rPr>
          <w:rFonts w:ascii="Consolas" w:hAnsi="Consolas" w:cs="Consolas"/>
          <w:color w:val="767171" w:themeColor="background2" w:themeShade="80"/>
        </w:rPr>
        <w:t xml:space="preserve"> (((axis1 &lt;&lt; 10) | axis2) &lt;&lt; 10) | axis3;</w:t>
      </w:r>
    </w:p>
    <w:p w14:paraId="56429B31" w14:textId="77777777"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14:paraId="54488B34" w14:textId="77777777" w:rsidR="0042583D" w:rsidRDefault="0042583D" w:rsidP="0042583D">
      <w:r>
        <w:t xml:space="preserve">In addition to this, the hat switch is handled differently to the standard Arduino implementation to allow its data to be contained within a single 8-bit argument. The special value 0xff is used to represent </w:t>
      </w:r>
      <w:proofErr w:type="spellStart"/>
      <w:r>
        <w:t>center</w:t>
      </w:r>
      <w:proofErr w:type="spellEnd"/>
      <w:r>
        <w:t>, while all other values are multiplied by 45 to give the number of degrees from north.</w:t>
      </w:r>
    </w:p>
    <w:p w14:paraId="7E113303" w14:textId="77777777" w:rsidR="0042583D" w:rsidRDefault="0042583D" w:rsidP="0042583D">
      <w:r>
        <w:t>The resulting packet is in the form</w:t>
      </w:r>
    </w:p>
    <w:p w14:paraId="74DEF438" w14:textId="77777777" w:rsidR="0042583D" w:rsidRDefault="0042583D" w:rsidP="0042583D">
      <w:pPr>
        <w:pStyle w:val="ListParagraph"/>
        <w:numPr>
          <w:ilvl w:val="0"/>
          <w:numId w:val="3"/>
        </w:numPr>
      </w:pPr>
      <w:r w:rsidRPr="0042583D">
        <w:rPr>
          <w:b/>
        </w:rPr>
        <w:t>ARG_1..4</w:t>
      </w:r>
      <w:r>
        <w:t xml:space="preserve"> BUTTONS : </w:t>
      </w:r>
      <w:r w:rsidRPr="0042583D">
        <w:rPr>
          <w:b/>
        </w:rPr>
        <w:t>int32_t</w:t>
      </w:r>
    </w:p>
    <w:p w14:paraId="284C0B8C" w14:textId="77777777" w:rsidR="0042583D" w:rsidRDefault="0042583D" w:rsidP="0042583D">
      <w:pPr>
        <w:pStyle w:val="ListParagraph"/>
        <w:numPr>
          <w:ilvl w:val="0"/>
          <w:numId w:val="3"/>
        </w:numPr>
      </w:pPr>
      <w:r w:rsidRPr="0042583D">
        <w:rPr>
          <w:b/>
        </w:rPr>
        <w:t>ARG_5..8</w:t>
      </w:r>
      <w:r>
        <w:t xml:space="preserve"> pack(X, Y, Z) : </w:t>
      </w:r>
      <w:r w:rsidRPr="0042583D">
        <w:rPr>
          <w:b/>
        </w:rPr>
        <w:t>int32_t</w:t>
      </w:r>
    </w:p>
    <w:p w14:paraId="0863AF70" w14:textId="77777777" w:rsidR="0042583D" w:rsidRDefault="0042583D" w:rsidP="0042583D">
      <w:pPr>
        <w:pStyle w:val="ListParagraph"/>
        <w:numPr>
          <w:ilvl w:val="0"/>
          <w:numId w:val="3"/>
        </w:numPr>
      </w:pPr>
      <w:r w:rsidRPr="0042583D">
        <w:rPr>
          <w:b/>
        </w:rPr>
        <w:t>ARG_9..12</w:t>
      </w:r>
      <w:r>
        <w:t xml:space="preserve"> pack(</w:t>
      </w:r>
      <w:proofErr w:type="spellStart"/>
      <w:r>
        <w:t>rZ</w:t>
      </w:r>
      <w:proofErr w:type="spellEnd"/>
      <w:r>
        <w:t xml:space="preserve">, </w:t>
      </w:r>
      <w:proofErr w:type="spellStart"/>
      <w:r>
        <w:t>sL</w:t>
      </w:r>
      <w:proofErr w:type="spellEnd"/>
      <w:r>
        <w:t xml:space="preserve">, </w:t>
      </w:r>
      <w:proofErr w:type="spellStart"/>
      <w:r>
        <w:t>sR</w:t>
      </w:r>
      <w:proofErr w:type="spellEnd"/>
      <w:r>
        <w:t xml:space="preserve">) : </w:t>
      </w:r>
      <w:r w:rsidRPr="0042583D">
        <w:rPr>
          <w:b/>
        </w:rPr>
        <w:t>int32_t</w:t>
      </w:r>
    </w:p>
    <w:p w14:paraId="734E0A4A" w14:textId="77777777"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14:paraId="13EDB857" w14:textId="77777777" w:rsidR="0042583D" w:rsidRDefault="0042583D" w:rsidP="0042583D">
      <w:pPr>
        <w:spacing w:after="0"/>
      </w:pPr>
    </w:p>
    <w:p w14:paraId="21C59409" w14:textId="77777777"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14:paraId="33CCDA1D" w14:textId="77777777" w:rsidR="001D1271" w:rsidRDefault="001D1271">
      <w:r>
        <w:br w:type="page"/>
      </w:r>
    </w:p>
    <w:p w14:paraId="54D850E4" w14:textId="77777777" w:rsidR="001D1271" w:rsidRDefault="001D1271" w:rsidP="001D1271">
      <w:pPr>
        <w:pStyle w:val="Heading1"/>
      </w:pPr>
      <w:bookmarkStart w:id="294" w:name="_Toc395540545"/>
      <w:bookmarkStart w:id="295" w:name="_Toc395540678"/>
      <w:r>
        <w:lastRenderedPageBreak/>
        <w:t>Appendix G: C-Library API</w:t>
      </w:r>
      <w:bookmarkEnd w:id="294"/>
      <w:bookmarkEnd w:id="295"/>
    </w:p>
    <w:p w14:paraId="09A42A2D" w14:textId="77777777" w:rsidR="009A61C2" w:rsidRDefault="009A61C2">
      <w:r>
        <w:t xml:space="preserve">The C API for Isotope comes bundled with an </w:t>
      </w:r>
      <w:proofErr w:type="spellStart"/>
      <w:r w:rsidRPr="009A61C2">
        <w:rPr>
          <w:i/>
        </w:rPr>
        <w:t>isotope.h</w:t>
      </w:r>
      <w:proofErr w:type="spellEnd"/>
      <w:r w:rsidRPr="009A61C2">
        <w:rPr>
          <w:i/>
        </w:rPr>
        <w:t xml:space="preserve"> </w:t>
      </w:r>
      <w:r>
        <w:t>header file which clearly documents all methods available for use from within your applications. The following is a quick reference sheet describing the different API methods available to you through the API.</w:t>
      </w:r>
    </w:p>
    <w:p w14:paraId="79F2B0AC"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Opens a new Isotope device connection</w:t>
      </w:r>
    </w:p>
    <w:p w14:paraId="6E70BCC1" w14:textId="77777777" w:rsidR="00AD1710" w:rsidRDefault="00AD1710" w:rsidP="00AD1710">
      <w:pPr>
        <w:spacing w:after="0"/>
        <w:rPr>
          <w:rFonts w:ascii="Consolas" w:hAnsi="Consolas" w:cs="Consolas"/>
        </w:rPr>
      </w:pPr>
      <w:proofErr w:type="spellStart"/>
      <w:proofErr w:type="gramStart"/>
      <w:r>
        <w:rPr>
          <w:rFonts w:ascii="Consolas" w:hAnsi="Consolas" w:cs="Consolas"/>
          <w:b/>
        </w:rPr>
        <w:t>int</w:t>
      </w:r>
      <w:proofErr w:type="spellEnd"/>
      <w:proofErr w:type="gramEnd"/>
      <w:r>
        <w:rPr>
          <w:rFonts w:ascii="Consolas" w:hAnsi="Consolas" w:cs="Consolas"/>
          <w:b/>
        </w:rPr>
        <w:t xml:space="preserve"> </w:t>
      </w:r>
      <w:proofErr w:type="spellStart"/>
      <w:r>
        <w:rPr>
          <w:rFonts w:ascii="Consolas" w:hAnsi="Consolas" w:cs="Consolas"/>
        </w:rPr>
        <w:t>isotope_open</w:t>
      </w:r>
      <w:proofErr w:type="spellEnd"/>
      <w:r>
        <w:rPr>
          <w:rFonts w:ascii="Consolas" w:hAnsi="Consolas" w:cs="Consolas"/>
        </w:rPr>
        <w:t>(</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device);</w:t>
      </w:r>
    </w:p>
    <w:p w14:paraId="76062522" w14:textId="77777777" w:rsidR="00AD1710" w:rsidRDefault="00AD1710" w:rsidP="00AD1710">
      <w:pPr>
        <w:spacing w:after="0"/>
        <w:rPr>
          <w:rFonts w:ascii="Consolas" w:hAnsi="Consolas" w:cs="Consolas"/>
        </w:rPr>
      </w:pPr>
    </w:p>
    <w:p w14:paraId="64CB6E47" w14:textId="77777777" w:rsidR="00AD1710" w:rsidRPr="00FB77B6" w:rsidRDefault="00AD1710" w:rsidP="00AD1710">
      <w:pPr>
        <w:spacing w:after="0"/>
        <w:rPr>
          <w:rFonts w:ascii="Consolas" w:hAnsi="Consolas" w:cs="Consolas"/>
          <w:color w:val="595959" w:themeColor="text1" w:themeTint="A6"/>
        </w:rPr>
      </w:pPr>
      <w:r w:rsidRPr="00FB77B6">
        <w:rPr>
          <w:rFonts w:ascii="Consolas" w:hAnsi="Consolas" w:cs="Consolas"/>
          <w:i/>
          <w:color w:val="595959" w:themeColor="text1" w:themeTint="A6"/>
        </w:rPr>
        <w:t>// Closes an Isotope device connection</w:t>
      </w:r>
    </w:p>
    <w:p w14:paraId="6B528D68"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b/>
        </w:rPr>
        <w:t xml:space="preserve"> </w:t>
      </w:r>
      <w:proofErr w:type="spellStart"/>
      <w:r>
        <w:rPr>
          <w:rFonts w:ascii="Consolas" w:hAnsi="Consolas" w:cs="Consolas"/>
        </w:rPr>
        <w:t>isotope_close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isotope);</w:t>
      </w:r>
    </w:p>
    <w:p w14:paraId="5907B309" w14:textId="77777777" w:rsidR="00AD1710" w:rsidRDefault="00AD1710" w:rsidP="00AD1710">
      <w:pPr>
        <w:spacing w:after="0"/>
        <w:rPr>
          <w:rFonts w:ascii="Consolas" w:hAnsi="Consolas" w:cs="Consolas"/>
        </w:rPr>
      </w:pPr>
    </w:p>
    <w:p w14:paraId="176C3B9C"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mouse command to the specified Isotope</w:t>
      </w:r>
    </w:p>
    <w:p w14:paraId="2E379342"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isotope_mouse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 xml:space="preserve">isotope, </w:t>
      </w:r>
      <w:r>
        <w:rPr>
          <w:rFonts w:ascii="Consolas" w:hAnsi="Consolas" w:cs="Consolas"/>
          <w:b/>
        </w:rPr>
        <w:t>char</w:t>
      </w:r>
      <w:r>
        <w:rPr>
          <w:rFonts w:ascii="Consolas" w:hAnsi="Consolas" w:cs="Consolas"/>
        </w:rPr>
        <w:t xml:space="preserve"> buttons, </w:t>
      </w:r>
      <w:r>
        <w:rPr>
          <w:rFonts w:ascii="Consolas" w:hAnsi="Consolas" w:cs="Consolas"/>
          <w:b/>
        </w:rPr>
        <w:t>char</w:t>
      </w:r>
      <w:r>
        <w:rPr>
          <w:rFonts w:ascii="Consolas" w:hAnsi="Consolas" w:cs="Consolas"/>
        </w:rPr>
        <w:t xml:space="preserve"> </w:t>
      </w:r>
      <w:proofErr w:type="spellStart"/>
      <w:r>
        <w:rPr>
          <w:rFonts w:ascii="Consolas" w:hAnsi="Consolas" w:cs="Consolas"/>
        </w:rPr>
        <w:t>deltaX</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deltaY</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deltaScroll</w:t>
      </w:r>
      <w:proofErr w:type="spellEnd"/>
      <w:r>
        <w:rPr>
          <w:rFonts w:ascii="Consolas" w:hAnsi="Consolas" w:cs="Consolas"/>
        </w:rPr>
        <w:t>);</w:t>
      </w:r>
    </w:p>
    <w:p w14:paraId="25191EAC" w14:textId="77777777" w:rsidR="00AD1710" w:rsidRDefault="00AD1710" w:rsidP="00AD1710">
      <w:pPr>
        <w:spacing w:after="0"/>
        <w:rPr>
          <w:rFonts w:ascii="Consolas" w:hAnsi="Consolas" w:cs="Consolas"/>
        </w:rPr>
      </w:pPr>
    </w:p>
    <w:p w14:paraId="4FBA8234"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keyboard command to the specified Isotope</w:t>
      </w:r>
    </w:p>
    <w:p w14:paraId="4121D6F0"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isotope_keyboard</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rPr>
        <w:t xml:space="preserve"> isotope, </w:t>
      </w:r>
      <w:r>
        <w:rPr>
          <w:rFonts w:ascii="Consolas" w:hAnsi="Consolas" w:cs="Consolas"/>
          <w:b/>
        </w:rPr>
        <w:t>char</w:t>
      </w:r>
      <w:r>
        <w:rPr>
          <w:rFonts w:ascii="Consolas" w:hAnsi="Consolas" w:cs="Consolas"/>
        </w:rPr>
        <w:t xml:space="preserve"> modifiers, </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 xml:space="preserve">keys[], </w:t>
      </w:r>
      <w:r>
        <w:rPr>
          <w:rFonts w:ascii="Consolas" w:hAnsi="Consolas" w:cs="Consolas"/>
          <w:b/>
        </w:rPr>
        <w:t xml:space="preserve">char </w:t>
      </w:r>
      <w:proofErr w:type="spellStart"/>
      <w:r>
        <w:rPr>
          <w:rFonts w:ascii="Consolas" w:hAnsi="Consolas" w:cs="Consolas"/>
        </w:rPr>
        <w:t>keys_count</w:t>
      </w:r>
      <w:proofErr w:type="spellEnd"/>
      <w:r>
        <w:rPr>
          <w:rFonts w:ascii="Consolas" w:hAnsi="Consolas" w:cs="Consolas"/>
        </w:rPr>
        <w:t>);</w:t>
      </w:r>
    </w:p>
    <w:p w14:paraId="4A3F8B0E" w14:textId="77777777" w:rsidR="00AD1710" w:rsidRDefault="00AD1710" w:rsidP="00AD1710">
      <w:pPr>
        <w:spacing w:after="0"/>
        <w:rPr>
          <w:rFonts w:ascii="Consolas" w:hAnsi="Consolas" w:cs="Consolas"/>
        </w:rPr>
      </w:pPr>
    </w:p>
    <w:p w14:paraId="02C67813"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joystick command to the specified Isotope</w:t>
      </w:r>
    </w:p>
    <w:p w14:paraId="12F9182B" w14:textId="77777777" w:rsidR="00AD1710" w:rsidRDefault="00AD1710" w:rsidP="00AD1710">
      <w:pPr>
        <w:spacing w:after="0"/>
        <w:rPr>
          <w:rFonts w:ascii="Consolas" w:hAnsi="Consolas" w:cs="Consolas"/>
        </w:rPr>
      </w:pPr>
      <w:r>
        <w:rPr>
          <w:rFonts w:ascii="Consolas" w:hAnsi="Consolas" w:cs="Consolas"/>
          <w:b/>
        </w:rPr>
        <w:t>char</w:t>
      </w:r>
      <w:r>
        <w:rPr>
          <w:rFonts w:ascii="Consolas" w:hAnsi="Consolas" w:cs="Consolas"/>
        </w:rPr>
        <w:t xml:space="preserve"> </w:t>
      </w:r>
      <w:proofErr w:type="spellStart"/>
      <w:r>
        <w:rPr>
          <w:rFonts w:ascii="Consolas" w:hAnsi="Consolas" w:cs="Consolas"/>
        </w:rPr>
        <w:t>isotope_joystick</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int</w:t>
      </w:r>
      <w:proofErr w:type="spellEnd"/>
      <w:r w:rsidRPr="00AD1710">
        <w:rPr>
          <w:rFonts w:ascii="Consolas" w:hAnsi="Consolas" w:cs="Consolas"/>
        </w:rPr>
        <w:t xml:space="preserve"> buttons, </w:t>
      </w:r>
      <w:r w:rsidRPr="00AD1710">
        <w:rPr>
          <w:rFonts w:ascii="Consolas" w:hAnsi="Consolas" w:cs="Consolas"/>
          <w:b/>
        </w:rPr>
        <w:t>short</w:t>
      </w:r>
      <w:r w:rsidRPr="00AD1710">
        <w:rPr>
          <w:rFonts w:ascii="Consolas" w:hAnsi="Consolas" w:cs="Consolas"/>
        </w:rPr>
        <w:t xml:space="preserve"> x, </w:t>
      </w:r>
      <w:r w:rsidRPr="00AD1710">
        <w:rPr>
          <w:rFonts w:ascii="Consolas" w:hAnsi="Consolas" w:cs="Consolas"/>
          <w:b/>
        </w:rPr>
        <w:t>short</w:t>
      </w:r>
      <w:r w:rsidRPr="00AD1710">
        <w:rPr>
          <w:rFonts w:ascii="Consolas" w:hAnsi="Consolas" w:cs="Consolas"/>
        </w:rPr>
        <w:t xml:space="preserve"> y, </w:t>
      </w:r>
      <w:r w:rsidRPr="00AD1710">
        <w:rPr>
          <w:rFonts w:ascii="Consolas" w:hAnsi="Consolas" w:cs="Consolas"/>
          <w:b/>
        </w:rPr>
        <w:t>short</w:t>
      </w:r>
      <w:r w:rsidRPr="00AD1710">
        <w:rPr>
          <w:rFonts w:ascii="Consolas" w:hAnsi="Consolas" w:cs="Consolas"/>
        </w:rPr>
        <w:t xml:space="preserve"> z,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rz</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sliderLeft</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sliderRight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hat);</w:t>
      </w:r>
    </w:p>
    <w:p w14:paraId="7920E3FD" w14:textId="77777777" w:rsidR="00AD1710" w:rsidRDefault="00AD1710" w:rsidP="00AD1710">
      <w:pPr>
        <w:spacing w:after="0"/>
        <w:rPr>
          <w:rFonts w:ascii="Consolas" w:hAnsi="Consolas" w:cs="Consolas"/>
        </w:rPr>
      </w:pPr>
    </w:p>
    <w:p w14:paraId="7DD764DB"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Sends the specified packet to the specified Isotope</w:t>
      </w:r>
    </w:p>
    <w:p w14:paraId="4B4520D1" w14:textId="77777777" w:rsidR="00AD1710" w:rsidRDefault="00AD1710" w:rsidP="00AD1710">
      <w:pPr>
        <w:spacing w:after="0"/>
        <w:rPr>
          <w:rFonts w:ascii="Consolas" w:hAnsi="Consolas" w:cs="Consolas"/>
        </w:rPr>
      </w:pPr>
      <w:proofErr w:type="gramStart"/>
      <w:r w:rsidRPr="00AD1710">
        <w:rPr>
          <w:rFonts w:ascii="Consolas" w:hAnsi="Consolas" w:cs="Consolas"/>
          <w:b/>
        </w:rPr>
        <w:t>char</w:t>
      </w:r>
      <w:proofErr w:type="gramEnd"/>
      <w:r w:rsidRPr="00AD1710">
        <w:rPr>
          <w:rFonts w:ascii="Consolas" w:hAnsi="Consolas" w:cs="Consolas"/>
        </w:rPr>
        <w:t xml:space="preserve"> </w:t>
      </w:r>
      <w:proofErr w:type="spellStart"/>
      <w:r w:rsidRPr="00AD1710">
        <w:rPr>
          <w:rFonts w:ascii="Consolas" w:hAnsi="Consolas" w:cs="Consolas"/>
        </w:rPr>
        <w:t>isotope_write</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const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packet, </w:t>
      </w:r>
      <w:r w:rsidRPr="00AD1710">
        <w:rPr>
          <w:rFonts w:ascii="Consolas" w:hAnsi="Consolas" w:cs="Consolas"/>
          <w:b/>
        </w:rPr>
        <w:t>char</w:t>
      </w:r>
      <w:r w:rsidRPr="00AD1710">
        <w:rPr>
          <w:rFonts w:ascii="Consolas" w:hAnsi="Consolas" w:cs="Consolas"/>
        </w:rPr>
        <w:t xml:space="preserve"> length);</w:t>
      </w:r>
    </w:p>
    <w:p w14:paraId="3608C420" w14:textId="77777777" w:rsidR="00AD1710" w:rsidRPr="00AD1710" w:rsidRDefault="00AD1710" w:rsidP="00AD1710">
      <w:pPr>
        <w:spacing w:after="0"/>
        <w:rPr>
          <w:rFonts w:ascii="Consolas" w:hAnsi="Consolas" w:cs="Consolas"/>
        </w:rPr>
      </w:pPr>
    </w:p>
    <w:p w14:paraId="0958BD12" w14:textId="77777777" w:rsidR="007D3649" w:rsidRDefault="009A61C2">
      <w:r>
        <w:t xml:space="preserve"> </w:t>
      </w:r>
    </w:p>
    <w:p w14:paraId="2C5A0CEB" w14:textId="77777777" w:rsidR="00AB3C59" w:rsidRDefault="00AB3C59">
      <w:r>
        <w:br w:type="page"/>
      </w:r>
    </w:p>
    <w:p w14:paraId="15AE61C0" w14:textId="77777777" w:rsidR="00AB3C59" w:rsidRDefault="00AB3C59" w:rsidP="00AB3C59">
      <w:pPr>
        <w:pStyle w:val="Heading1"/>
      </w:pPr>
      <w:bookmarkStart w:id="296" w:name="_Toc395540546"/>
      <w:bookmarkStart w:id="297" w:name="_Toc395540679"/>
      <w:r>
        <w:lastRenderedPageBreak/>
        <w:t>Appendix H: Source Code</w:t>
      </w:r>
      <w:bookmarkEnd w:id="296"/>
      <w:bookmarkEnd w:id="297"/>
    </w:p>
    <w:p w14:paraId="5DE8B613" w14:textId="77777777" w:rsidR="00AB3C59" w:rsidRDefault="00AB3C59" w:rsidP="00AB3C59">
      <w:r>
        <w:t xml:space="preserve">All project source code, documentation and development has been undertaken on a private git repository available at </w:t>
      </w:r>
      <w:hyperlink r:id="rId27" w:history="1">
        <w:r w:rsidRPr="004800A1">
          <w:rPr>
            <w:rStyle w:val="Hyperlink"/>
          </w:rPr>
          <w:t>https://git.sierrasoftworks.com/stellenbosch/isotope</w:t>
        </w:r>
      </w:hyperlink>
      <w:r>
        <w:t xml:space="preserve">. For access to the repository, please contact Benjamin Pannell at </w:t>
      </w:r>
      <w:hyperlink r:id="rId28" w:history="1">
        <w:r w:rsidRPr="004800A1">
          <w:rPr>
            <w:rStyle w:val="Hyperlink"/>
          </w:rPr>
          <w:t>admin@sierrasoftworks.com</w:t>
        </w:r>
      </w:hyperlink>
      <w:r>
        <w:t xml:space="preserve"> and reference this document.</w:t>
      </w:r>
    </w:p>
    <w:p w14:paraId="439DE100" w14:textId="77777777" w:rsidR="00990395" w:rsidRDefault="00990395" w:rsidP="00AB3C59">
      <w:r>
        <w:t>Certain parts of the implementation, including the Node.js library, have been released under permissive open source licences and are publicly available on the following websites.</w:t>
      </w:r>
    </w:p>
    <w:p w14:paraId="1ACD9EA2" w14:textId="77777777" w:rsidR="00990395" w:rsidRPr="00AB3C59" w:rsidRDefault="00990395" w:rsidP="00990395">
      <w:pPr>
        <w:pStyle w:val="ListParagraph"/>
        <w:numPr>
          <w:ilvl w:val="0"/>
          <w:numId w:val="8"/>
        </w:numPr>
      </w:pPr>
      <w:r>
        <w:t xml:space="preserve">Isotope for Node.js – </w:t>
      </w:r>
      <w:hyperlink r:id="rId29" w:history="1">
        <w:r w:rsidRPr="004800A1">
          <w:rPr>
            <w:rStyle w:val="Hyperlink"/>
          </w:rPr>
          <w:t>https://npmjs.org/package/libisotope</w:t>
        </w:r>
      </w:hyperlink>
    </w:p>
    <w:sectPr w:rsidR="00990395" w:rsidRPr="00AB3C59" w:rsidSect="00DB1D70">
      <w:type w:val="continuous"/>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Benjamin Pannell" w:date="2014-09-02T12:02:00Z" w:initials="BP">
    <w:p w14:paraId="5F23DE03" w14:textId="77777777" w:rsidR="00775F34" w:rsidRDefault="00775F34">
      <w:pPr>
        <w:pStyle w:val="CommentText"/>
      </w:pPr>
      <w:r>
        <w:rPr>
          <w:rStyle w:val="CommentReference"/>
        </w:rPr>
        <w:annotationRef/>
      </w:r>
      <w:r>
        <w:t>Need to expand on this to include reasons for choosing the Pi over others (basically boils down to “it’s good enough” and price)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3DE03"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7B9E5" w14:textId="77777777" w:rsidR="00640D24" w:rsidRDefault="00640D24" w:rsidP="00BC7BEF">
      <w:pPr>
        <w:spacing w:after="0" w:line="240" w:lineRule="auto"/>
      </w:pPr>
      <w:r>
        <w:separator/>
      </w:r>
    </w:p>
  </w:endnote>
  <w:endnote w:type="continuationSeparator" w:id="0">
    <w:p w14:paraId="054A527A" w14:textId="77777777" w:rsidR="00640D24" w:rsidRDefault="00640D24"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B10E7" w14:textId="77777777" w:rsidR="00775F34" w:rsidRPr="00BC7BEF" w:rsidRDefault="00775F34"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14:paraId="3DA42ECE" w14:textId="77777777" w:rsidR="00775F34" w:rsidRDefault="00775F34" w:rsidP="00BC7BEF">
    <w:r>
      <w:t>I, the undersigned, hereby declare that the work contained in this report is my own original work unless indicated otherwise.</w:t>
    </w:r>
  </w:p>
  <w:p w14:paraId="5EA47A36" w14:textId="77777777" w:rsidR="00775F34" w:rsidRDefault="00775F34" w:rsidP="00BC7BEF">
    <w:pPr>
      <w:tabs>
        <w:tab w:val="right" w:pos="7230"/>
      </w:tabs>
      <w:rPr>
        <w:b/>
      </w:rPr>
    </w:pPr>
    <w:r>
      <w:rPr>
        <w:b/>
      </w:rPr>
      <w:t>Signature</w:t>
    </w:r>
    <w:r>
      <w:tab/>
    </w:r>
    <w:r>
      <w:rPr>
        <w:b/>
      </w:rPr>
      <w:t>Date</w:t>
    </w:r>
  </w:p>
  <w:p w14:paraId="66F1609A" w14:textId="77777777" w:rsidR="00775F34" w:rsidRDefault="00775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C6FF3" w14:textId="77777777" w:rsidR="00640D24" w:rsidRDefault="00640D24" w:rsidP="00BC7BEF">
      <w:pPr>
        <w:spacing w:after="0" w:line="240" w:lineRule="auto"/>
      </w:pPr>
      <w:r>
        <w:separator/>
      </w:r>
    </w:p>
  </w:footnote>
  <w:footnote w:type="continuationSeparator" w:id="0">
    <w:p w14:paraId="47075926" w14:textId="77777777" w:rsidR="00640D24" w:rsidRDefault="00640D24"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Pannell">
    <w15:presenceInfo w15:providerId="Windows Live" w15:userId="66697f1cea29c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1D7F"/>
    <w:rsid w:val="0000785B"/>
    <w:rsid w:val="00024867"/>
    <w:rsid w:val="00047BAC"/>
    <w:rsid w:val="00063968"/>
    <w:rsid w:val="00091FCE"/>
    <w:rsid w:val="000C19BA"/>
    <w:rsid w:val="000D6B45"/>
    <w:rsid w:val="000F3CD3"/>
    <w:rsid w:val="00110877"/>
    <w:rsid w:val="00114EDB"/>
    <w:rsid w:val="0012286C"/>
    <w:rsid w:val="0013719D"/>
    <w:rsid w:val="00166AB0"/>
    <w:rsid w:val="0019536C"/>
    <w:rsid w:val="001A0DCF"/>
    <w:rsid w:val="001A2F7F"/>
    <w:rsid w:val="001D1271"/>
    <w:rsid w:val="002046FB"/>
    <w:rsid w:val="0021630B"/>
    <w:rsid w:val="00217EE7"/>
    <w:rsid w:val="00224CBB"/>
    <w:rsid w:val="002548F6"/>
    <w:rsid w:val="00270C18"/>
    <w:rsid w:val="00277BF7"/>
    <w:rsid w:val="002A3E1F"/>
    <w:rsid w:val="002A7583"/>
    <w:rsid w:val="002B7914"/>
    <w:rsid w:val="002B7A26"/>
    <w:rsid w:val="002C3120"/>
    <w:rsid w:val="002F0A6F"/>
    <w:rsid w:val="00337421"/>
    <w:rsid w:val="003536B8"/>
    <w:rsid w:val="0038004A"/>
    <w:rsid w:val="0038604E"/>
    <w:rsid w:val="003A17A5"/>
    <w:rsid w:val="003B385B"/>
    <w:rsid w:val="003B6833"/>
    <w:rsid w:val="003F6BD5"/>
    <w:rsid w:val="003F74B4"/>
    <w:rsid w:val="0042583D"/>
    <w:rsid w:val="0043382B"/>
    <w:rsid w:val="004551DC"/>
    <w:rsid w:val="00486D08"/>
    <w:rsid w:val="00494B12"/>
    <w:rsid w:val="004C2BB8"/>
    <w:rsid w:val="004D1715"/>
    <w:rsid w:val="004E5358"/>
    <w:rsid w:val="00550332"/>
    <w:rsid w:val="00565469"/>
    <w:rsid w:val="0059586D"/>
    <w:rsid w:val="005A1C94"/>
    <w:rsid w:val="00627FC3"/>
    <w:rsid w:val="00640D24"/>
    <w:rsid w:val="00660681"/>
    <w:rsid w:val="006760BE"/>
    <w:rsid w:val="006770D3"/>
    <w:rsid w:val="00681A68"/>
    <w:rsid w:val="006B4056"/>
    <w:rsid w:val="006D0F4E"/>
    <w:rsid w:val="006E6A4C"/>
    <w:rsid w:val="006F5D26"/>
    <w:rsid w:val="007236D5"/>
    <w:rsid w:val="0072752C"/>
    <w:rsid w:val="00750756"/>
    <w:rsid w:val="00775F34"/>
    <w:rsid w:val="007D3649"/>
    <w:rsid w:val="007E08F5"/>
    <w:rsid w:val="00800EB8"/>
    <w:rsid w:val="00814535"/>
    <w:rsid w:val="00835209"/>
    <w:rsid w:val="008578FB"/>
    <w:rsid w:val="00877C67"/>
    <w:rsid w:val="008924B6"/>
    <w:rsid w:val="008B1EA1"/>
    <w:rsid w:val="008D5256"/>
    <w:rsid w:val="008F2408"/>
    <w:rsid w:val="008F4664"/>
    <w:rsid w:val="00905BF0"/>
    <w:rsid w:val="00941EA4"/>
    <w:rsid w:val="00946B83"/>
    <w:rsid w:val="00990395"/>
    <w:rsid w:val="009A61C2"/>
    <w:rsid w:val="009D14A8"/>
    <w:rsid w:val="009E6359"/>
    <w:rsid w:val="009F7FE5"/>
    <w:rsid w:val="00A179C4"/>
    <w:rsid w:val="00AB3C59"/>
    <w:rsid w:val="00AC3B8D"/>
    <w:rsid w:val="00AD1710"/>
    <w:rsid w:val="00B1266A"/>
    <w:rsid w:val="00B3470A"/>
    <w:rsid w:val="00B830C3"/>
    <w:rsid w:val="00BA17A0"/>
    <w:rsid w:val="00BB3419"/>
    <w:rsid w:val="00BC54D9"/>
    <w:rsid w:val="00BC7BEF"/>
    <w:rsid w:val="00BD0456"/>
    <w:rsid w:val="00BF0486"/>
    <w:rsid w:val="00BF299B"/>
    <w:rsid w:val="00BF56D8"/>
    <w:rsid w:val="00C00BDA"/>
    <w:rsid w:val="00C74619"/>
    <w:rsid w:val="00CB219A"/>
    <w:rsid w:val="00D04752"/>
    <w:rsid w:val="00D42A24"/>
    <w:rsid w:val="00D74866"/>
    <w:rsid w:val="00DA64E5"/>
    <w:rsid w:val="00DB1D70"/>
    <w:rsid w:val="00DC3F88"/>
    <w:rsid w:val="00DF500C"/>
    <w:rsid w:val="00DF63D5"/>
    <w:rsid w:val="00E13B30"/>
    <w:rsid w:val="00E46A86"/>
    <w:rsid w:val="00EB4EDB"/>
    <w:rsid w:val="00EB5736"/>
    <w:rsid w:val="00EE6A83"/>
    <w:rsid w:val="00EF3189"/>
    <w:rsid w:val="00F067AB"/>
    <w:rsid w:val="00F303FD"/>
    <w:rsid w:val="00F33577"/>
    <w:rsid w:val="00F536DB"/>
    <w:rsid w:val="00F60008"/>
    <w:rsid w:val="00F7585E"/>
    <w:rsid w:val="00FB77B6"/>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F497"/>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 w:type="character" w:styleId="PlaceholderText">
    <w:name w:val="Placeholder Text"/>
    <w:basedOn w:val="DefaultParagraphFont"/>
    <w:uiPriority w:val="99"/>
    <w:semiHidden/>
    <w:rsid w:val="00F60008"/>
    <w:rPr>
      <w:color w:val="808080"/>
    </w:rPr>
  </w:style>
  <w:style w:type="paragraph" w:styleId="BalloonText">
    <w:name w:val="Balloon Text"/>
    <w:basedOn w:val="Normal"/>
    <w:link w:val="BalloonTextChar"/>
    <w:uiPriority w:val="99"/>
    <w:semiHidden/>
    <w:unhideWhenUsed/>
    <w:rsid w:val="00595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86D"/>
    <w:rPr>
      <w:rFonts w:ascii="Segoe UI" w:hAnsi="Segoe UI" w:cs="Segoe UI"/>
      <w:sz w:val="18"/>
      <w:szCs w:val="18"/>
    </w:rPr>
  </w:style>
  <w:style w:type="character" w:styleId="CommentReference">
    <w:name w:val="annotation reference"/>
    <w:basedOn w:val="DefaultParagraphFont"/>
    <w:uiPriority w:val="99"/>
    <w:semiHidden/>
    <w:unhideWhenUsed/>
    <w:rsid w:val="002A3E1F"/>
    <w:rPr>
      <w:sz w:val="16"/>
      <w:szCs w:val="16"/>
    </w:rPr>
  </w:style>
  <w:style w:type="paragraph" w:styleId="CommentText">
    <w:name w:val="annotation text"/>
    <w:basedOn w:val="Normal"/>
    <w:link w:val="CommentTextChar"/>
    <w:uiPriority w:val="99"/>
    <w:semiHidden/>
    <w:unhideWhenUsed/>
    <w:rsid w:val="002A3E1F"/>
    <w:pPr>
      <w:spacing w:line="240" w:lineRule="auto"/>
    </w:pPr>
    <w:rPr>
      <w:sz w:val="20"/>
      <w:szCs w:val="20"/>
    </w:rPr>
  </w:style>
  <w:style w:type="character" w:customStyle="1" w:styleId="CommentTextChar">
    <w:name w:val="Comment Text Char"/>
    <w:basedOn w:val="DefaultParagraphFont"/>
    <w:link w:val="CommentText"/>
    <w:uiPriority w:val="99"/>
    <w:semiHidden/>
    <w:rsid w:val="002A3E1F"/>
    <w:rPr>
      <w:sz w:val="20"/>
      <w:szCs w:val="20"/>
    </w:rPr>
  </w:style>
  <w:style w:type="paragraph" w:styleId="CommentSubject">
    <w:name w:val="annotation subject"/>
    <w:basedOn w:val="CommentText"/>
    <w:next w:val="CommentText"/>
    <w:link w:val="CommentSubjectChar"/>
    <w:uiPriority w:val="99"/>
    <w:semiHidden/>
    <w:unhideWhenUsed/>
    <w:rsid w:val="002A3E1F"/>
    <w:rPr>
      <w:b/>
      <w:bCs/>
    </w:rPr>
  </w:style>
  <w:style w:type="character" w:customStyle="1" w:styleId="CommentSubjectChar">
    <w:name w:val="Comment Subject Char"/>
    <w:basedOn w:val="CommentTextChar"/>
    <w:link w:val="CommentSubject"/>
    <w:uiPriority w:val="99"/>
    <w:semiHidden/>
    <w:rsid w:val="002A3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44185188">
      <w:bodyDiv w:val="1"/>
      <w:marLeft w:val="0"/>
      <w:marRight w:val="0"/>
      <w:marTop w:val="0"/>
      <w:marBottom w:val="0"/>
      <w:divBdr>
        <w:top w:val="none" w:sz="0" w:space="0" w:color="auto"/>
        <w:left w:val="none" w:sz="0" w:space="0" w:color="auto"/>
        <w:bottom w:val="none" w:sz="0" w:space="0" w:color="auto"/>
        <w:right w:val="none" w:sz="0" w:space="0" w:color="auto"/>
      </w:divBdr>
    </w:div>
    <w:div w:id="176619541">
      <w:bodyDiv w:val="1"/>
      <w:marLeft w:val="0"/>
      <w:marRight w:val="0"/>
      <w:marTop w:val="0"/>
      <w:marBottom w:val="0"/>
      <w:divBdr>
        <w:top w:val="none" w:sz="0" w:space="0" w:color="auto"/>
        <w:left w:val="none" w:sz="0" w:space="0" w:color="auto"/>
        <w:bottom w:val="none" w:sz="0" w:space="0" w:color="auto"/>
        <w:right w:val="none" w:sz="0" w:space="0" w:color="auto"/>
      </w:divBdr>
    </w:div>
    <w:div w:id="200944558">
      <w:bodyDiv w:val="1"/>
      <w:marLeft w:val="0"/>
      <w:marRight w:val="0"/>
      <w:marTop w:val="0"/>
      <w:marBottom w:val="0"/>
      <w:divBdr>
        <w:top w:val="none" w:sz="0" w:space="0" w:color="auto"/>
        <w:left w:val="none" w:sz="0" w:space="0" w:color="auto"/>
        <w:bottom w:val="none" w:sz="0" w:space="0" w:color="auto"/>
        <w:right w:val="none" w:sz="0" w:space="0" w:color="auto"/>
      </w:divBdr>
    </w:div>
    <w:div w:id="231090806">
      <w:bodyDiv w:val="1"/>
      <w:marLeft w:val="0"/>
      <w:marRight w:val="0"/>
      <w:marTop w:val="0"/>
      <w:marBottom w:val="0"/>
      <w:divBdr>
        <w:top w:val="none" w:sz="0" w:space="0" w:color="auto"/>
        <w:left w:val="none" w:sz="0" w:space="0" w:color="auto"/>
        <w:bottom w:val="none" w:sz="0" w:space="0" w:color="auto"/>
        <w:right w:val="none" w:sz="0" w:space="0" w:color="auto"/>
      </w:divBdr>
    </w:div>
    <w:div w:id="244414124">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528685969">
      <w:bodyDiv w:val="1"/>
      <w:marLeft w:val="0"/>
      <w:marRight w:val="0"/>
      <w:marTop w:val="0"/>
      <w:marBottom w:val="0"/>
      <w:divBdr>
        <w:top w:val="none" w:sz="0" w:space="0" w:color="auto"/>
        <w:left w:val="none" w:sz="0" w:space="0" w:color="auto"/>
        <w:bottom w:val="none" w:sz="0" w:space="0" w:color="auto"/>
        <w:right w:val="none" w:sz="0" w:space="0" w:color="auto"/>
      </w:divBdr>
    </w:div>
    <w:div w:id="549807689">
      <w:bodyDiv w:val="1"/>
      <w:marLeft w:val="0"/>
      <w:marRight w:val="0"/>
      <w:marTop w:val="0"/>
      <w:marBottom w:val="0"/>
      <w:divBdr>
        <w:top w:val="none" w:sz="0" w:space="0" w:color="auto"/>
        <w:left w:val="none" w:sz="0" w:space="0" w:color="auto"/>
        <w:bottom w:val="none" w:sz="0" w:space="0" w:color="auto"/>
        <w:right w:val="none" w:sz="0" w:space="0" w:color="auto"/>
      </w:divBdr>
    </w:div>
    <w:div w:id="578515398">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19136146">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0907297">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32418558">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097410129">
      <w:bodyDiv w:val="1"/>
      <w:marLeft w:val="0"/>
      <w:marRight w:val="0"/>
      <w:marTop w:val="0"/>
      <w:marBottom w:val="0"/>
      <w:divBdr>
        <w:top w:val="none" w:sz="0" w:space="0" w:color="auto"/>
        <w:left w:val="none" w:sz="0" w:space="0" w:color="auto"/>
        <w:bottom w:val="none" w:sz="0" w:space="0" w:color="auto"/>
        <w:right w:val="none" w:sz="0" w:space="0" w:color="auto"/>
      </w:divBdr>
    </w:div>
    <w:div w:id="1100102075">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323238086">
      <w:bodyDiv w:val="1"/>
      <w:marLeft w:val="0"/>
      <w:marRight w:val="0"/>
      <w:marTop w:val="0"/>
      <w:marBottom w:val="0"/>
      <w:divBdr>
        <w:top w:val="none" w:sz="0" w:space="0" w:color="auto"/>
        <w:left w:val="none" w:sz="0" w:space="0" w:color="auto"/>
        <w:bottom w:val="none" w:sz="0" w:space="0" w:color="auto"/>
        <w:right w:val="none" w:sz="0" w:space="0" w:color="auto"/>
      </w:divBdr>
    </w:div>
    <w:div w:id="1395393064">
      <w:bodyDiv w:val="1"/>
      <w:marLeft w:val="0"/>
      <w:marRight w:val="0"/>
      <w:marTop w:val="0"/>
      <w:marBottom w:val="0"/>
      <w:divBdr>
        <w:top w:val="none" w:sz="0" w:space="0" w:color="auto"/>
        <w:left w:val="none" w:sz="0" w:space="0" w:color="auto"/>
        <w:bottom w:val="none" w:sz="0" w:space="0" w:color="auto"/>
        <w:right w:val="none" w:sz="0" w:space="0" w:color="auto"/>
      </w:divBdr>
    </w:div>
    <w:div w:id="1581676544">
      <w:bodyDiv w:val="1"/>
      <w:marLeft w:val="0"/>
      <w:marRight w:val="0"/>
      <w:marTop w:val="0"/>
      <w:marBottom w:val="0"/>
      <w:divBdr>
        <w:top w:val="none" w:sz="0" w:space="0" w:color="auto"/>
        <w:left w:val="none" w:sz="0" w:space="0" w:color="auto"/>
        <w:bottom w:val="none" w:sz="0" w:space="0" w:color="auto"/>
        <w:right w:val="none" w:sz="0" w:space="0" w:color="auto"/>
      </w:divBdr>
    </w:div>
    <w:div w:id="1598172325">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07828053">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783574889">
      <w:bodyDiv w:val="1"/>
      <w:marLeft w:val="0"/>
      <w:marRight w:val="0"/>
      <w:marTop w:val="0"/>
      <w:marBottom w:val="0"/>
      <w:divBdr>
        <w:top w:val="none" w:sz="0" w:space="0" w:color="auto"/>
        <w:left w:val="none" w:sz="0" w:space="0" w:color="auto"/>
        <w:bottom w:val="none" w:sz="0" w:space="0" w:color="auto"/>
        <w:right w:val="none" w:sz="0" w:space="0" w:color="auto"/>
      </w:divBdr>
    </w:div>
    <w:div w:id="1827434905">
      <w:bodyDiv w:val="1"/>
      <w:marLeft w:val="0"/>
      <w:marRight w:val="0"/>
      <w:marTop w:val="0"/>
      <w:marBottom w:val="0"/>
      <w:divBdr>
        <w:top w:val="none" w:sz="0" w:space="0" w:color="auto"/>
        <w:left w:val="none" w:sz="0" w:space="0" w:color="auto"/>
        <w:bottom w:val="none" w:sz="0" w:space="0" w:color="auto"/>
        <w:right w:val="none" w:sz="0" w:space="0" w:color="auto"/>
      </w:divBdr>
    </w:div>
    <w:div w:id="1901748969">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1934968296">
      <w:bodyDiv w:val="1"/>
      <w:marLeft w:val="0"/>
      <w:marRight w:val="0"/>
      <w:marTop w:val="0"/>
      <w:marBottom w:val="0"/>
      <w:divBdr>
        <w:top w:val="none" w:sz="0" w:space="0" w:color="auto"/>
        <w:left w:val="none" w:sz="0" w:space="0" w:color="auto"/>
        <w:bottom w:val="none" w:sz="0" w:space="0" w:color="auto"/>
        <w:right w:val="none" w:sz="0" w:space="0" w:color="auto"/>
      </w:divBdr>
    </w:div>
    <w:div w:id="1999112190">
      <w:bodyDiv w:val="1"/>
      <w:marLeft w:val="0"/>
      <w:marRight w:val="0"/>
      <w:marTop w:val="0"/>
      <w:marBottom w:val="0"/>
      <w:divBdr>
        <w:top w:val="none" w:sz="0" w:space="0" w:color="auto"/>
        <w:left w:val="none" w:sz="0" w:space="0" w:color="auto"/>
        <w:bottom w:val="none" w:sz="0" w:space="0" w:color="auto"/>
        <w:right w:val="none" w:sz="0" w:space="0" w:color="auto"/>
      </w:divBdr>
    </w:div>
    <w:div w:id="2021815274">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 w:id="21425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diagramQuickStyle" Target="diagrams/quickStyle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npmjs.org/package/libisot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diagramQuickStyle" Target="diagrams/quickStyle2.xml"/><Relationship Id="rId28" Type="http://schemas.openxmlformats.org/officeDocument/2006/relationships/hyperlink" Target="mailto:admin@sierrasoftworks.com" TargetMode="External"/><Relationship Id="rId10" Type="http://schemas.openxmlformats.org/officeDocument/2006/relationships/image" Target="media/image2.jpeg"/><Relationship Id="rId19" Type="http://schemas.openxmlformats.org/officeDocument/2006/relationships/diagramColors" Target="diagrams/colors1.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diagramLayout" Target="diagrams/layout2.xml"/><Relationship Id="rId27" Type="http://schemas.openxmlformats.org/officeDocument/2006/relationships/hyperlink" Target="https://git.sierrasoftworks.com/stellenbosch/isotope"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EE42DA-F560-4B97-B2C6-6C3C00F2E552}" type="doc">
      <dgm:prSet loTypeId="urn:microsoft.com/office/officeart/2005/8/layout/hChevron3" loCatId="process" qsTypeId="urn:microsoft.com/office/officeart/2005/8/quickstyle/simple4" qsCatId="simple" csTypeId="urn:microsoft.com/office/officeart/2005/8/colors/colorful3" csCatId="colorful" phldr="1"/>
      <dgm:spPr/>
    </dgm:pt>
    <dgm:pt modelId="{38ED2CBD-A5BD-478B-B480-D70BDE260EFD}">
      <dgm:prSet phldrT="[Text]"/>
      <dgm:spPr/>
      <dgm:t>
        <a:bodyPr/>
        <a:lstStyle/>
        <a:p>
          <a:r>
            <a:rPr lang="en-ZA"/>
            <a:t>Emulation Command</a:t>
          </a:r>
        </a:p>
      </dgm:t>
    </dgm:pt>
    <dgm:pt modelId="{611FF165-3DDB-4121-9EB3-7546051356D1}" type="parTrans" cxnId="{07014FF9-A90A-4037-8EEA-F790DD48BE80}">
      <dgm:prSet/>
      <dgm:spPr/>
      <dgm:t>
        <a:bodyPr/>
        <a:lstStyle/>
        <a:p>
          <a:endParaRPr lang="en-ZA"/>
        </a:p>
      </dgm:t>
    </dgm:pt>
    <dgm:pt modelId="{0BD6249B-FEA3-4F55-8AC1-DC1513293825}" type="sibTrans" cxnId="{07014FF9-A90A-4037-8EEA-F790DD48BE80}">
      <dgm:prSet/>
      <dgm:spPr/>
      <dgm:t>
        <a:bodyPr/>
        <a:lstStyle/>
        <a:p>
          <a:endParaRPr lang="en-ZA"/>
        </a:p>
      </dgm:t>
    </dgm:pt>
    <dgm:pt modelId="{4708D3CC-BB47-4C15-84EF-F874B6762D12}">
      <dgm:prSet phldrT="[Text]"/>
      <dgm:spPr/>
      <dgm:t>
        <a:bodyPr/>
        <a:lstStyle/>
        <a:p>
          <a:r>
            <a:rPr lang="en-ZA"/>
            <a:t>USB HID Library</a:t>
          </a:r>
        </a:p>
      </dgm:t>
    </dgm:pt>
    <dgm:pt modelId="{B4B63905-419D-4110-8875-11698F34C729}" type="parTrans" cxnId="{A873BE6C-B73D-4167-A7DA-4FF0AAD67961}">
      <dgm:prSet/>
      <dgm:spPr/>
      <dgm:t>
        <a:bodyPr/>
        <a:lstStyle/>
        <a:p>
          <a:endParaRPr lang="en-ZA"/>
        </a:p>
      </dgm:t>
    </dgm:pt>
    <dgm:pt modelId="{C8EAB952-7472-4313-8143-33FED06D3135}" type="sibTrans" cxnId="{A873BE6C-B73D-4167-A7DA-4FF0AAD67961}">
      <dgm:prSet/>
      <dgm:spPr/>
      <dgm:t>
        <a:bodyPr/>
        <a:lstStyle/>
        <a:p>
          <a:endParaRPr lang="en-ZA"/>
        </a:p>
      </dgm:t>
    </dgm:pt>
    <dgm:pt modelId="{C9DFB639-78D9-4A83-B211-DDA148A43CF1}">
      <dgm:prSet phldrT="[Text]"/>
      <dgm:spPr/>
      <dgm:t>
        <a:bodyPr/>
        <a:lstStyle/>
        <a:p>
          <a:r>
            <a:rPr lang="en-ZA"/>
            <a:t>USB Connection</a:t>
          </a:r>
        </a:p>
      </dgm:t>
    </dgm:pt>
    <dgm:pt modelId="{A312708D-F021-474B-B072-0CAB7BAA7679}" type="parTrans" cxnId="{66E59E6A-49C5-4345-A031-94D890D795E3}">
      <dgm:prSet/>
      <dgm:spPr/>
      <dgm:t>
        <a:bodyPr/>
        <a:lstStyle/>
        <a:p>
          <a:endParaRPr lang="en-ZA"/>
        </a:p>
      </dgm:t>
    </dgm:pt>
    <dgm:pt modelId="{9832F5CC-4346-4172-8C77-CF2C8D68D916}" type="sibTrans" cxnId="{66E59E6A-49C5-4345-A031-94D890D795E3}">
      <dgm:prSet/>
      <dgm:spPr/>
      <dgm:t>
        <a:bodyPr/>
        <a:lstStyle/>
        <a:p>
          <a:endParaRPr lang="en-ZA"/>
        </a:p>
      </dgm:t>
    </dgm:pt>
    <dgm:pt modelId="{84846C5F-CD75-4A5F-81D4-49FCD277671C}">
      <dgm:prSet phldrT="[Text]"/>
      <dgm:spPr/>
      <dgm:t>
        <a:bodyPr/>
        <a:lstStyle/>
        <a:p>
          <a:r>
            <a:rPr lang="en-ZA"/>
            <a:t>Packet Parser</a:t>
          </a:r>
        </a:p>
      </dgm:t>
    </dgm:pt>
    <dgm:pt modelId="{E6637F4C-EDB6-4D30-9953-D4391452D375}" type="parTrans" cxnId="{EEF58BBF-9FCD-478F-A713-9DDD6C3900BA}">
      <dgm:prSet/>
      <dgm:spPr/>
      <dgm:t>
        <a:bodyPr/>
        <a:lstStyle/>
        <a:p>
          <a:endParaRPr lang="en-ZA"/>
        </a:p>
      </dgm:t>
    </dgm:pt>
    <dgm:pt modelId="{7377DA59-5A65-46F2-A6F7-4783B05EDDCD}" type="sibTrans" cxnId="{EEF58BBF-9FCD-478F-A713-9DDD6C3900BA}">
      <dgm:prSet/>
      <dgm:spPr/>
      <dgm:t>
        <a:bodyPr/>
        <a:lstStyle/>
        <a:p>
          <a:endParaRPr lang="en-ZA"/>
        </a:p>
      </dgm:t>
    </dgm:pt>
    <dgm:pt modelId="{8F700224-F932-48D3-ABDA-C8408577643D}">
      <dgm:prSet phldrT="[Text]"/>
      <dgm:spPr/>
      <dgm:t>
        <a:bodyPr/>
        <a:lstStyle/>
        <a:p>
          <a:r>
            <a:rPr lang="en-ZA"/>
            <a:t>Host Computer</a:t>
          </a:r>
        </a:p>
      </dgm:t>
    </dgm:pt>
    <dgm:pt modelId="{537403DA-43DC-40EF-9130-972DFBEC3FCE}" type="parTrans" cxnId="{1149C600-9C5D-4C1F-B1FE-C32A4A06D609}">
      <dgm:prSet/>
      <dgm:spPr/>
      <dgm:t>
        <a:bodyPr/>
        <a:lstStyle/>
        <a:p>
          <a:endParaRPr lang="en-ZA"/>
        </a:p>
      </dgm:t>
    </dgm:pt>
    <dgm:pt modelId="{CBAFEA59-5B4D-4179-8BBA-D6200FE02BA7}" type="sibTrans" cxnId="{1149C600-9C5D-4C1F-B1FE-C32A4A06D609}">
      <dgm:prSet/>
      <dgm:spPr/>
      <dgm:t>
        <a:bodyPr/>
        <a:lstStyle/>
        <a:p>
          <a:endParaRPr lang="en-ZA"/>
        </a:p>
      </dgm:t>
    </dgm:pt>
    <dgm:pt modelId="{B082415D-2967-4CAC-83BE-93DD776078C5}">
      <dgm:prSet phldrT="[Text]"/>
      <dgm:spPr/>
      <dgm:t>
        <a:bodyPr/>
        <a:lstStyle/>
        <a:p>
          <a:r>
            <a:rPr lang="en-ZA"/>
            <a:t>Command Processor</a:t>
          </a:r>
        </a:p>
      </dgm:t>
    </dgm:pt>
    <dgm:pt modelId="{59502AFB-7AE7-4FCD-9592-0A69D839DE49}" type="parTrans" cxnId="{AFBE14B0-2EEF-439F-AD1D-E9EE0831B9E3}">
      <dgm:prSet/>
      <dgm:spPr/>
      <dgm:t>
        <a:bodyPr/>
        <a:lstStyle/>
        <a:p>
          <a:endParaRPr lang="en-ZA"/>
        </a:p>
      </dgm:t>
    </dgm:pt>
    <dgm:pt modelId="{619E45AB-24B4-4B3E-8FE7-BC7E050BBB75}" type="sibTrans" cxnId="{AFBE14B0-2EEF-439F-AD1D-E9EE0831B9E3}">
      <dgm:prSet/>
      <dgm:spPr/>
      <dgm:t>
        <a:bodyPr/>
        <a:lstStyle/>
        <a:p>
          <a:endParaRPr lang="en-ZA"/>
        </a:p>
      </dgm:t>
    </dgm:pt>
    <dgm:pt modelId="{CF19E0AA-9541-43A0-A2D4-2E9F153A83F0}" type="pres">
      <dgm:prSet presAssocID="{4FEE42DA-F560-4B97-B2C6-6C3C00F2E552}" presName="Name0" presStyleCnt="0">
        <dgm:presLayoutVars>
          <dgm:dir/>
          <dgm:resizeHandles val="exact"/>
        </dgm:presLayoutVars>
      </dgm:prSet>
      <dgm:spPr/>
    </dgm:pt>
    <dgm:pt modelId="{0A554303-D6F8-41F7-BB87-FE7B627EF239}" type="pres">
      <dgm:prSet presAssocID="{38ED2CBD-A5BD-478B-B480-D70BDE260EFD}" presName="parTxOnly" presStyleLbl="node1" presStyleIdx="0" presStyleCnt="6">
        <dgm:presLayoutVars>
          <dgm:bulletEnabled val="1"/>
        </dgm:presLayoutVars>
      </dgm:prSet>
      <dgm:spPr/>
    </dgm:pt>
    <dgm:pt modelId="{295C9A10-1047-4CDC-B86C-09F746FDE227}" type="pres">
      <dgm:prSet presAssocID="{0BD6249B-FEA3-4F55-8AC1-DC1513293825}" presName="parSpace" presStyleCnt="0"/>
      <dgm:spPr/>
    </dgm:pt>
    <dgm:pt modelId="{BE5B5DFB-48E4-49A8-B02E-79F4FC4CC07E}" type="pres">
      <dgm:prSet presAssocID="{84846C5F-CD75-4A5F-81D4-49FCD277671C}" presName="parTxOnly" presStyleLbl="node1" presStyleIdx="1" presStyleCnt="6">
        <dgm:presLayoutVars>
          <dgm:bulletEnabled val="1"/>
        </dgm:presLayoutVars>
      </dgm:prSet>
      <dgm:spPr/>
      <dgm:t>
        <a:bodyPr/>
        <a:lstStyle/>
        <a:p>
          <a:endParaRPr lang="en-ZA"/>
        </a:p>
      </dgm:t>
    </dgm:pt>
    <dgm:pt modelId="{1C28B746-398F-4848-B9BB-8E0710AFB216}" type="pres">
      <dgm:prSet presAssocID="{7377DA59-5A65-46F2-A6F7-4783B05EDDCD}" presName="parSpace" presStyleCnt="0"/>
      <dgm:spPr/>
    </dgm:pt>
    <dgm:pt modelId="{98B72FC4-82C6-4033-8392-2DFA55D8272D}" type="pres">
      <dgm:prSet presAssocID="{B082415D-2967-4CAC-83BE-93DD776078C5}" presName="parTxOnly" presStyleLbl="node1" presStyleIdx="2" presStyleCnt="6">
        <dgm:presLayoutVars>
          <dgm:bulletEnabled val="1"/>
        </dgm:presLayoutVars>
      </dgm:prSet>
      <dgm:spPr/>
      <dgm:t>
        <a:bodyPr/>
        <a:lstStyle/>
        <a:p>
          <a:endParaRPr lang="en-ZA"/>
        </a:p>
      </dgm:t>
    </dgm:pt>
    <dgm:pt modelId="{550A34CA-24D2-4633-96A1-AA93CA627849}" type="pres">
      <dgm:prSet presAssocID="{619E45AB-24B4-4B3E-8FE7-BC7E050BBB75}" presName="parSpace" presStyleCnt="0"/>
      <dgm:spPr/>
    </dgm:pt>
    <dgm:pt modelId="{340C953E-CEB5-43C2-89AC-7B0DFD51EB73}" type="pres">
      <dgm:prSet presAssocID="{4708D3CC-BB47-4C15-84EF-F874B6762D12}" presName="parTxOnly" presStyleLbl="node1" presStyleIdx="3" presStyleCnt="6">
        <dgm:presLayoutVars>
          <dgm:bulletEnabled val="1"/>
        </dgm:presLayoutVars>
      </dgm:prSet>
      <dgm:spPr/>
      <dgm:t>
        <a:bodyPr/>
        <a:lstStyle/>
        <a:p>
          <a:endParaRPr lang="en-ZA"/>
        </a:p>
      </dgm:t>
    </dgm:pt>
    <dgm:pt modelId="{A68CCE2C-45D0-4B3D-9514-95696B6CD185}" type="pres">
      <dgm:prSet presAssocID="{C8EAB952-7472-4313-8143-33FED06D3135}" presName="parSpace" presStyleCnt="0"/>
      <dgm:spPr/>
    </dgm:pt>
    <dgm:pt modelId="{8C6F4160-B34B-4A34-B5B5-5618B1500836}" type="pres">
      <dgm:prSet presAssocID="{C9DFB639-78D9-4A83-B211-DDA148A43CF1}" presName="parTxOnly" presStyleLbl="node1" presStyleIdx="4" presStyleCnt="6">
        <dgm:presLayoutVars>
          <dgm:bulletEnabled val="1"/>
        </dgm:presLayoutVars>
      </dgm:prSet>
      <dgm:spPr/>
    </dgm:pt>
    <dgm:pt modelId="{6D66082E-13D7-4F77-A44C-DE36E70D8F41}" type="pres">
      <dgm:prSet presAssocID="{9832F5CC-4346-4172-8C77-CF2C8D68D916}" presName="parSpace" presStyleCnt="0"/>
      <dgm:spPr/>
    </dgm:pt>
    <dgm:pt modelId="{07FE80EC-EE65-4694-A8ED-1208242A4A32}" type="pres">
      <dgm:prSet presAssocID="{8F700224-F932-48D3-ABDA-C8408577643D}" presName="parTxOnly" presStyleLbl="node1" presStyleIdx="5" presStyleCnt="6">
        <dgm:presLayoutVars>
          <dgm:bulletEnabled val="1"/>
        </dgm:presLayoutVars>
      </dgm:prSet>
      <dgm:spPr/>
      <dgm:t>
        <a:bodyPr/>
        <a:lstStyle/>
        <a:p>
          <a:endParaRPr lang="en-ZA"/>
        </a:p>
      </dgm:t>
    </dgm:pt>
  </dgm:ptLst>
  <dgm:cxnLst>
    <dgm:cxn modelId="{AAFD7C52-307A-44A2-BB10-77AC3DF5BF49}" type="presOf" srcId="{4708D3CC-BB47-4C15-84EF-F874B6762D12}" destId="{340C953E-CEB5-43C2-89AC-7B0DFD51EB73}" srcOrd="0" destOrd="0" presId="urn:microsoft.com/office/officeart/2005/8/layout/hChevron3"/>
    <dgm:cxn modelId="{A7C4BAC6-8554-4EE5-93F4-005E7DEAD72D}" type="presOf" srcId="{38ED2CBD-A5BD-478B-B480-D70BDE260EFD}" destId="{0A554303-D6F8-41F7-BB87-FE7B627EF239}" srcOrd="0" destOrd="0" presId="urn:microsoft.com/office/officeart/2005/8/layout/hChevron3"/>
    <dgm:cxn modelId="{A873BE6C-B73D-4167-A7DA-4FF0AAD67961}" srcId="{4FEE42DA-F560-4B97-B2C6-6C3C00F2E552}" destId="{4708D3CC-BB47-4C15-84EF-F874B6762D12}" srcOrd="3" destOrd="0" parTransId="{B4B63905-419D-4110-8875-11698F34C729}" sibTransId="{C8EAB952-7472-4313-8143-33FED06D3135}"/>
    <dgm:cxn modelId="{8B2F892D-6AEA-4C43-8619-B96E888BF805}" type="presOf" srcId="{4FEE42DA-F560-4B97-B2C6-6C3C00F2E552}" destId="{CF19E0AA-9541-43A0-A2D4-2E9F153A83F0}" srcOrd="0" destOrd="0" presId="urn:microsoft.com/office/officeart/2005/8/layout/hChevron3"/>
    <dgm:cxn modelId="{AFBE14B0-2EEF-439F-AD1D-E9EE0831B9E3}" srcId="{4FEE42DA-F560-4B97-B2C6-6C3C00F2E552}" destId="{B082415D-2967-4CAC-83BE-93DD776078C5}" srcOrd="2" destOrd="0" parTransId="{59502AFB-7AE7-4FCD-9592-0A69D839DE49}" sibTransId="{619E45AB-24B4-4B3E-8FE7-BC7E050BBB75}"/>
    <dgm:cxn modelId="{1149C600-9C5D-4C1F-B1FE-C32A4A06D609}" srcId="{4FEE42DA-F560-4B97-B2C6-6C3C00F2E552}" destId="{8F700224-F932-48D3-ABDA-C8408577643D}" srcOrd="5" destOrd="0" parTransId="{537403DA-43DC-40EF-9130-972DFBEC3FCE}" sibTransId="{CBAFEA59-5B4D-4179-8BBA-D6200FE02BA7}"/>
    <dgm:cxn modelId="{083BBE0C-8B8D-4A6C-AA4B-DE9F349E80DC}" type="presOf" srcId="{B082415D-2967-4CAC-83BE-93DD776078C5}" destId="{98B72FC4-82C6-4033-8392-2DFA55D8272D}" srcOrd="0" destOrd="0" presId="urn:microsoft.com/office/officeart/2005/8/layout/hChevron3"/>
    <dgm:cxn modelId="{66E59E6A-49C5-4345-A031-94D890D795E3}" srcId="{4FEE42DA-F560-4B97-B2C6-6C3C00F2E552}" destId="{C9DFB639-78D9-4A83-B211-DDA148A43CF1}" srcOrd="4" destOrd="0" parTransId="{A312708D-F021-474B-B072-0CAB7BAA7679}" sibTransId="{9832F5CC-4346-4172-8C77-CF2C8D68D916}"/>
    <dgm:cxn modelId="{EEF58BBF-9FCD-478F-A713-9DDD6C3900BA}" srcId="{4FEE42DA-F560-4B97-B2C6-6C3C00F2E552}" destId="{84846C5F-CD75-4A5F-81D4-49FCD277671C}" srcOrd="1" destOrd="0" parTransId="{E6637F4C-EDB6-4D30-9953-D4391452D375}" sibTransId="{7377DA59-5A65-46F2-A6F7-4783B05EDDCD}"/>
    <dgm:cxn modelId="{4FB13E79-932E-465D-85C2-A2911D30CAFC}" type="presOf" srcId="{C9DFB639-78D9-4A83-B211-DDA148A43CF1}" destId="{8C6F4160-B34B-4A34-B5B5-5618B1500836}" srcOrd="0" destOrd="0" presId="urn:microsoft.com/office/officeart/2005/8/layout/hChevron3"/>
    <dgm:cxn modelId="{903551EA-EBA3-47B3-BF3C-4820487E79E9}" type="presOf" srcId="{84846C5F-CD75-4A5F-81D4-49FCD277671C}" destId="{BE5B5DFB-48E4-49A8-B02E-79F4FC4CC07E}" srcOrd="0" destOrd="0" presId="urn:microsoft.com/office/officeart/2005/8/layout/hChevron3"/>
    <dgm:cxn modelId="{B75F9F15-7F20-4D4D-9B8F-15EED46D7D96}" type="presOf" srcId="{8F700224-F932-48D3-ABDA-C8408577643D}" destId="{07FE80EC-EE65-4694-A8ED-1208242A4A32}" srcOrd="0" destOrd="0" presId="urn:microsoft.com/office/officeart/2005/8/layout/hChevron3"/>
    <dgm:cxn modelId="{07014FF9-A90A-4037-8EEA-F790DD48BE80}" srcId="{4FEE42DA-F560-4B97-B2C6-6C3C00F2E552}" destId="{38ED2CBD-A5BD-478B-B480-D70BDE260EFD}" srcOrd="0" destOrd="0" parTransId="{611FF165-3DDB-4121-9EB3-7546051356D1}" sibTransId="{0BD6249B-FEA3-4F55-8AC1-DC1513293825}"/>
    <dgm:cxn modelId="{90533BCA-9415-45EF-A00F-7A037B4554F3}" type="presParOf" srcId="{CF19E0AA-9541-43A0-A2D4-2E9F153A83F0}" destId="{0A554303-D6F8-41F7-BB87-FE7B627EF239}" srcOrd="0" destOrd="0" presId="urn:microsoft.com/office/officeart/2005/8/layout/hChevron3"/>
    <dgm:cxn modelId="{657676EE-B29F-478A-93EF-693E7122B993}" type="presParOf" srcId="{CF19E0AA-9541-43A0-A2D4-2E9F153A83F0}" destId="{295C9A10-1047-4CDC-B86C-09F746FDE227}" srcOrd="1" destOrd="0" presId="urn:microsoft.com/office/officeart/2005/8/layout/hChevron3"/>
    <dgm:cxn modelId="{032AF1E5-3535-4736-A83B-615924E9DD68}" type="presParOf" srcId="{CF19E0AA-9541-43A0-A2D4-2E9F153A83F0}" destId="{BE5B5DFB-48E4-49A8-B02E-79F4FC4CC07E}" srcOrd="2" destOrd="0" presId="urn:microsoft.com/office/officeart/2005/8/layout/hChevron3"/>
    <dgm:cxn modelId="{48DEB6A7-E5F3-43E3-83E6-4FEAFD3C7C2E}" type="presParOf" srcId="{CF19E0AA-9541-43A0-A2D4-2E9F153A83F0}" destId="{1C28B746-398F-4848-B9BB-8E0710AFB216}" srcOrd="3" destOrd="0" presId="urn:microsoft.com/office/officeart/2005/8/layout/hChevron3"/>
    <dgm:cxn modelId="{C761643C-E1B6-4155-BCF7-8A3EE9284C50}" type="presParOf" srcId="{CF19E0AA-9541-43A0-A2D4-2E9F153A83F0}" destId="{98B72FC4-82C6-4033-8392-2DFA55D8272D}" srcOrd="4" destOrd="0" presId="urn:microsoft.com/office/officeart/2005/8/layout/hChevron3"/>
    <dgm:cxn modelId="{A5F7E80C-D4E4-4DB3-87F7-4E506EB9B65B}" type="presParOf" srcId="{CF19E0AA-9541-43A0-A2D4-2E9F153A83F0}" destId="{550A34CA-24D2-4633-96A1-AA93CA627849}" srcOrd="5" destOrd="0" presId="urn:microsoft.com/office/officeart/2005/8/layout/hChevron3"/>
    <dgm:cxn modelId="{8C54508B-B206-4B2B-BABE-510F088E34AF}" type="presParOf" srcId="{CF19E0AA-9541-43A0-A2D4-2E9F153A83F0}" destId="{340C953E-CEB5-43C2-89AC-7B0DFD51EB73}" srcOrd="6" destOrd="0" presId="urn:microsoft.com/office/officeart/2005/8/layout/hChevron3"/>
    <dgm:cxn modelId="{9837D98A-762E-4D68-ACE2-3A1B521DDAB8}" type="presParOf" srcId="{CF19E0AA-9541-43A0-A2D4-2E9F153A83F0}" destId="{A68CCE2C-45D0-4B3D-9514-95696B6CD185}" srcOrd="7" destOrd="0" presId="urn:microsoft.com/office/officeart/2005/8/layout/hChevron3"/>
    <dgm:cxn modelId="{99AB47A5-7FA8-4183-A372-49527531595F}" type="presParOf" srcId="{CF19E0AA-9541-43A0-A2D4-2E9F153A83F0}" destId="{8C6F4160-B34B-4A34-B5B5-5618B1500836}" srcOrd="8" destOrd="0" presId="urn:microsoft.com/office/officeart/2005/8/layout/hChevron3"/>
    <dgm:cxn modelId="{5263DDBC-165C-4B7D-8464-D12F3A630E95}" type="presParOf" srcId="{CF19E0AA-9541-43A0-A2D4-2E9F153A83F0}" destId="{6D66082E-13D7-4F77-A44C-DE36E70D8F41}" srcOrd="9" destOrd="0" presId="urn:microsoft.com/office/officeart/2005/8/layout/hChevron3"/>
    <dgm:cxn modelId="{5EEDB5C0-5FA1-479F-9937-676969ED5A90}" type="presParOf" srcId="{CF19E0AA-9541-43A0-A2D4-2E9F153A83F0}" destId="{07FE80EC-EE65-4694-A8ED-1208242A4A32}" srcOrd="10"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EE42DA-F560-4B97-B2C6-6C3C00F2E552}" type="doc">
      <dgm:prSet loTypeId="urn:microsoft.com/office/officeart/2005/8/layout/hChevron3" loCatId="process" qsTypeId="urn:microsoft.com/office/officeart/2005/8/quickstyle/simple4" qsCatId="simple" csTypeId="urn:microsoft.com/office/officeart/2005/8/colors/colorful3" csCatId="colorful" phldr="1"/>
      <dgm:spPr/>
    </dgm:pt>
    <dgm:pt modelId="{B4701EC0-555A-46A1-8642-651CFD1AC660}">
      <dgm:prSet/>
      <dgm:spPr/>
      <dgm:t>
        <a:bodyPr/>
        <a:lstStyle/>
        <a:p>
          <a:r>
            <a:rPr lang="en-ZA"/>
            <a:t>Requesting Application</a:t>
          </a:r>
        </a:p>
      </dgm:t>
    </dgm:pt>
    <dgm:pt modelId="{0A8F0C46-E18D-4BAB-83C9-20CB16138550}" type="parTrans" cxnId="{AB776516-37E2-4938-8F42-C9FF8701B6FC}">
      <dgm:prSet/>
      <dgm:spPr/>
      <dgm:t>
        <a:bodyPr/>
        <a:lstStyle/>
        <a:p>
          <a:endParaRPr lang="en-ZA"/>
        </a:p>
      </dgm:t>
    </dgm:pt>
    <dgm:pt modelId="{8225E19B-2B82-40AD-B4A9-C267E1D4E203}" type="sibTrans" cxnId="{AB776516-37E2-4938-8F42-C9FF8701B6FC}">
      <dgm:prSet/>
      <dgm:spPr/>
      <dgm:t>
        <a:bodyPr/>
        <a:lstStyle/>
        <a:p>
          <a:endParaRPr lang="en-ZA"/>
        </a:p>
      </dgm:t>
    </dgm:pt>
    <dgm:pt modelId="{EC51D876-C3D8-431D-BDBE-8C92F93EA7BB}">
      <dgm:prSet/>
      <dgm:spPr/>
      <dgm:t>
        <a:bodyPr/>
        <a:lstStyle/>
        <a:p>
          <a:r>
            <a:rPr lang="en-ZA"/>
            <a:t>Isotope Library</a:t>
          </a:r>
        </a:p>
      </dgm:t>
    </dgm:pt>
    <dgm:pt modelId="{D1DD97D8-D198-4058-BD71-A2A56CB90D0C}" type="parTrans" cxnId="{C48DE55D-4016-4C45-BD77-070CC0BCCB72}">
      <dgm:prSet/>
      <dgm:spPr/>
      <dgm:t>
        <a:bodyPr/>
        <a:lstStyle/>
        <a:p>
          <a:endParaRPr lang="en-ZA"/>
        </a:p>
      </dgm:t>
    </dgm:pt>
    <dgm:pt modelId="{8F2B6B08-A473-4138-A0D1-2D53B8869E6F}" type="sibTrans" cxnId="{C48DE55D-4016-4C45-BD77-070CC0BCCB72}">
      <dgm:prSet/>
      <dgm:spPr/>
      <dgm:t>
        <a:bodyPr/>
        <a:lstStyle/>
        <a:p>
          <a:endParaRPr lang="en-ZA"/>
        </a:p>
      </dgm:t>
    </dgm:pt>
    <dgm:pt modelId="{B47EABD0-B5CB-489F-8ACF-F78C0A5CBB2C}">
      <dgm:prSet/>
      <dgm:spPr/>
      <dgm:t>
        <a:bodyPr/>
        <a:lstStyle/>
        <a:p>
          <a:r>
            <a:rPr lang="en-ZA"/>
            <a:t>Packet Generator</a:t>
          </a:r>
        </a:p>
      </dgm:t>
    </dgm:pt>
    <dgm:pt modelId="{58DA0602-CB97-48B2-A0F1-4E05D1E9EF81}" type="parTrans" cxnId="{C335C1DF-5C23-48F1-BCD9-8455EF4793D9}">
      <dgm:prSet/>
      <dgm:spPr/>
      <dgm:t>
        <a:bodyPr/>
        <a:lstStyle/>
        <a:p>
          <a:endParaRPr lang="en-ZA"/>
        </a:p>
      </dgm:t>
    </dgm:pt>
    <dgm:pt modelId="{201FB15A-E441-4381-88C4-81196D53867C}" type="sibTrans" cxnId="{C335C1DF-5C23-48F1-BCD9-8455EF4793D9}">
      <dgm:prSet/>
      <dgm:spPr/>
      <dgm:t>
        <a:bodyPr/>
        <a:lstStyle/>
        <a:p>
          <a:endParaRPr lang="en-ZA"/>
        </a:p>
      </dgm:t>
    </dgm:pt>
    <dgm:pt modelId="{4BAB6534-CD78-46DE-A8AF-0471AC872AFE}">
      <dgm:prSet/>
      <dgm:spPr/>
      <dgm:t>
        <a:bodyPr/>
        <a:lstStyle/>
        <a:p>
          <a:r>
            <a:rPr lang="en-ZA"/>
            <a:t>Emulation Command</a:t>
          </a:r>
        </a:p>
      </dgm:t>
    </dgm:pt>
    <dgm:pt modelId="{FC5D743F-A9DF-4D2C-B599-E8C12C1A92F9}" type="parTrans" cxnId="{1D1A66DB-3552-446D-AA87-5090E0769AA3}">
      <dgm:prSet/>
      <dgm:spPr/>
      <dgm:t>
        <a:bodyPr/>
        <a:lstStyle/>
        <a:p>
          <a:endParaRPr lang="en-ZA"/>
        </a:p>
      </dgm:t>
    </dgm:pt>
    <dgm:pt modelId="{38A639BE-4A68-487F-8585-E9BF992D3C2F}" type="sibTrans" cxnId="{1D1A66DB-3552-446D-AA87-5090E0769AA3}">
      <dgm:prSet/>
      <dgm:spPr/>
      <dgm:t>
        <a:bodyPr/>
        <a:lstStyle/>
        <a:p>
          <a:endParaRPr lang="en-ZA"/>
        </a:p>
      </dgm:t>
    </dgm:pt>
    <dgm:pt modelId="{605790FC-0EBC-475E-A5F0-1D604A9E1BE5}">
      <dgm:prSet/>
      <dgm:spPr/>
      <dgm:t>
        <a:bodyPr/>
        <a:lstStyle/>
        <a:p>
          <a:r>
            <a:rPr lang="en-ZA"/>
            <a:t>Slave Device</a:t>
          </a:r>
        </a:p>
      </dgm:t>
    </dgm:pt>
    <dgm:pt modelId="{AF4A6ECB-AE91-499A-A301-3022DB1734D2}" type="parTrans" cxnId="{6BEE65D7-9B6C-424F-87E6-234AFBA3C801}">
      <dgm:prSet/>
      <dgm:spPr/>
      <dgm:t>
        <a:bodyPr/>
        <a:lstStyle/>
        <a:p>
          <a:endParaRPr lang="en-ZA"/>
        </a:p>
      </dgm:t>
    </dgm:pt>
    <dgm:pt modelId="{F8D4969E-6B83-4499-8D8B-9AFB5C675B1D}" type="sibTrans" cxnId="{6BEE65D7-9B6C-424F-87E6-234AFBA3C801}">
      <dgm:prSet/>
      <dgm:spPr/>
      <dgm:t>
        <a:bodyPr/>
        <a:lstStyle/>
        <a:p>
          <a:endParaRPr lang="en-ZA"/>
        </a:p>
      </dgm:t>
    </dgm:pt>
    <dgm:pt modelId="{CF19E0AA-9541-43A0-A2D4-2E9F153A83F0}" type="pres">
      <dgm:prSet presAssocID="{4FEE42DA-F560-4B97-B2C6-6C3C00F2E552}" presName="Name0" presStyleCnt="0">
        <dgm:presLayoutVars>
          <dgm:dir/>
          <dgm:resizeHandles val="exact"/>
        </dgm:presLayoutVars>
      </dgm:prSet>
      <dgm:spPr/>
    </dgm:pt>
    <dgm:pt modelId="{BE71D8F8-E155-4ED4-9E9C-8CA8FE565CEB}" type="pres">
      <dgm:prSet presAssocID="{B4701EC0-555A-46A1-8642-651CFD1AC660}" presName="parTxOnly" presStyleLbl="node1" presStyleIdx="0" presStyleCnt="5">
        <dgm:presLayoutVars>
          <dgm:bulletEnabled val="1"/>
        </dgm:presLayoutVars>
      </dgm:prSet>
      <dgm:spPr/>
      <dgm:t>
        <a:bodyPr/>
        <a:lstStyle/>
        <a:p>
          <a:endParaRPr lang="en-ZA"/>
        </a:p>
      </dgm:t>
    </dgm:pt>
    <dgm:pt modelId="{DF681D2F-1319-4390-82AB-2EE000550134}" type="pres">
      <dgm:prSet presAssocID="{8225E19B-2B82-40AD-B4A9-C267E1D4E203}" presName="parSpace" presStyleCnt="0"/>
      <dgm:spPr/>
    </dgm:pt>
    <dgm:pt modelId="{CED0CD8C-E01A-492C-BF64-E186DD944741}" type="pres">
      <dgm:prSet presAssocID="{EC51D876-C3D8-431D-BDBE-8C92F93EA7BB}" presName="parTxOnly" presStyleLbl="node1" presStyleIdx="1" presStyleCnt="5">
        <dgm:presLayoutVars>
          <dgm:bulletEnabled val="1"/>
        </dgm:presLayoutVars>
      </dgm:prSet>
      <dgm:spPr/>
    </dgm:pt>
    <dgm:pt modelId="{C24497ED-9223-4D97-B52F-E03C84EFDE53}" type="pres">
      <dgm:prSet presAssocID="{8F2B6B08-A473-4138-A0D1-2D53B8869E6F}" presName="parSpace" presStyleCnt="0"/>
      <dgm:spPr/>
    </dgm:pt>
    <dgm:pt modelId="{EFFEE7ED-EAE9-42E5-BF4B-2C1135408724}" type="pres">
      <dgm:prSet presAssocID="{B47EABD0-B5CB-489F-8ACF-F78C0A5CBB2C}" presName="parTxOnly" presStyleLbl="node1" presStyleIdx="2" presStyleCnt="5">
        <dgm:presLayoutVars>
          <dgm:bulletEnabled val="1"/>
        </dgm:presLayoutVars>
      </dgm:prSet>
      <dgm:spPr/>
      <dgm:t>
        <a:bodyPr/>
        <a:lstStyle/>
        <a:p>
          <a:endParaRPr lang="en-ZA"/>
        </a:p>
      </dgm:t>
    </dgm:pt>
    <dgm:pt modelId="{8690061B-90AD-49C1-AD0B-0D13BD8D5622}" type="pres">
      <dgm:prSet presAssocID="{201FB15A-E441-4381-88C4-81196D53867C}" presName="parSpace" presStyleCnt="0"/>
      <dgm:spPr/>
    </dgm:pt>
    <dgm:pt modelId="{44B4C1EA-FABA-4197-8C96-BB11346600F5}" type="pres">
      <dgm:prSet presAssocID="{4BAB6534-CD78-46DE-A8AF-0471AC872AFE}" presName="parTxOnly" presStyleLbl="node1" presStyleIdx="3" presStyleCnt="5">
        <dgm:presLayoutVars>
          <dgm:bulletEnabled val="1"/>
        </dgm:presLayoutVars>
      </dgm:prSet>
      <dgm:spPr/>
    </dgm:pt>
    <dgm:pt modelId="{A99FA857-EFA6-4946-8995-D9C2A48CE0FB}" type="pres">
      <dgm:prSet presAssocID="{38A639BE-4A68-487F-8585-E9BF992D3C2F}" presName="parSpace" presStyleCnt="0"/>
      <dgm:spPr/>
    </dgm:pt>
    <dgm:pt modelId="{FC7A0227-6CF2-4F01-B729-504E027BB05D}" type="pres">
      <dgm:prSet presAssocID="{605790FC-0EBC-475E-A5F0-1D604A9E1BE5}" presName="parTxOnly" presStyleLbl="node1" presStyleIdx="4" presStyleCnt="5">
        <dgm:presLayoutVars>
          <dgm:bulletEnabled val="1"/>
        </dgm:presLayoutVars>
      </dgm:prSet>
      <dgm:spPr/>
    </dgm:pt>
  </dgm:ptLst>
  <dgm:cxnLst>
    <dgm:cxn modelId="{9E201B3E-6D54-4289-8E80-26161A4968C8}" type="presOf" srcId="{EC51D876-C3D8-431D-BDBE-8C92F93EA7BB}" destId="{CED0CD8C-E01A-492C-BF64-E186DD944741}" srcOrd="0" destOrd="0" presId="urn:microsoft.com/office/officeart/2005/8/layout/hChevron3"/>
    <dgm:cxn modelId="{A267E2FE-B369-4B5D-83D4-A929A882836B}" type="presOf" srcId="{4FEE42DA-F560-4B97-B2C6-6C3C00F2E552}" destId="{CF19E0AA-9541-43A0-A2D4-2E9F153A83F0}" srcOrd="0" destOrd="0" presId="urn:microsoft.com/office/officeart/2005/8/layout/hChevron3"/>
    <dgm:cxn modelId="{1D1A66DB-3552-446D-AA87-5090E0769AA3}" srcId="{4FEE42DA-F560-4B97-B2C6-6C3C00F2E552}" destId="{4BAB6534-CD78-46DE-A8AF-0471AC872AFE}" srcOrd="3" destOrd="0" parTransId="{FC5D743F-A9DF-4D2C-B599-E8C12C1A92F9}" sibTransId="{38A639BE-4A68-487F-8585-E9BF992D3C2F}"/>
    <dgm:cxn modelId="{C48DE55D-4016-4C45-BD77-070CC0BCCB72}" srcId="{4FEE42DA-F560-4B97-B2C6-6C3C00F2E552}" destId="{EC51D876-C3D8-431D-BDBE-8C92F93EA7BB}" srcOrd="1" destOrd="0" parTransId="{D1DD97D8-D198-4058-BD71-A2A56CB90D0C}" sibTransId="{8F2B6B08-A473-4138-A0D1-2D53B8869E6F}"/>
    <dgm:cxn modelId="{C335C1DF-5C23-48F1-BCD9-8455EF4793D9}" srcId="{4FEE42DA-F560-4B97-B2C6-6C3C00F2E552}" destId="{B47EABD0-B5CB-489F-8ACF-F78C0A5CBB2C}" srcOrd="2" destOrd="0" parTransId="{58DA0602-CB97-48B2-A0F1-4E05D1E9EF81}" sibTransId="{201FB15A-E441-4381-88C4-81196D53867C}"/>
    <dgm:cxn modelId="{5FF66237-461D-492E-9894-7204059A74B8}" type="presOf" srcId="{B4701EC0-555A-46A1-8642-651CFD1AC660}" destId="{BE71D8F8-E155-4ED4-9E9C-8CA8FE565CEB}" srcOrd="0" destOrd="0" presId="urn:microsoft.com/office/officeart/2005/8/layout/hChevron3"/>
    <dgm:cxn modelId="{BB07CB4D-2933-4927-B644-ADAD6458EA91}" type="presOf" srcId="{605790FC-0EBC-475E-A5F0-1D604A9E1BE5}" destId="{FC7A0227-6CF2-4F01-B729-504E027BB05D}" srcOrd="0" destOrd="0" presId="urn:microsoft.com/office/officeart/2005/8/layout/hChevron3"/>
    <dgm:cxn modelId="{4E242FCA-ED5E-40A7-B8CD-3E2E5DD5309F}" type="presOf" srcId="{4BAB6534-CD78-46DE-A8AF-0471AC872AFE}" destId="{44B4C1EA-FABA-4197-8C96-BB11346600F5}" srcOrd="0" destOrd="0" presId="urn:microsoft.com/office/officeart/2005/8/layout/hChevron3"/>
    <dgm:cxn modelId="{2B91B392-8CEA-49F6-8CAE-CE370B0547A3}" type="presOf" srcId="{B47EABD0-B5CB-489F-8ACF-F78C0A5CBB2C}" destId="{EFFEE7ED-EAE9-42E5-BF4B-2C1135408724}" srcOrd="0" destOrd="0" presId="urn:microsoft.com/office/officeart/2005/8/layout/hChevron3"/>
    <dgm:cxn modelId="{AB776516-37E2-4938-8F42-C9FF8701B6FC}" srcId="{4FEE42DA-F560-4B97-B2C6-6C3C00F2E552}" destId="{B4701EC0-555A-46A1-8642-651CFD1AC660}" srcOrd="0" destOrd="0" parTransId="{0A8F0C46-E18D-4BAB-83C9-20CB16138550}" sibTransId="{8225E19B-2B82-40AD-B4A9-C267E1D4E203}"/>
    <dgm:cxn modelId="{6BEE65D7-9B6C-424F-87E6-234AFBA3C801}" srcId="{4FEE42DA-F560-4B97-B2C6-6C3C00F2E552}" destId="{605790FC-0EBC-475E-A5F0-1D604A9E1BE5}" srcOrd="4" destOrd="0" parTransId="{AF4A6ECB-AE91-499A-A301-3022DB1734D2}" sibTransId="{F8D4969E-6B83-4499-8D8B-9AFB5C675B1D}"/>
    <dgm:cxn modelId="{3E59FD2E-6635-42C6-9C0A-77217CBEFC2B}" type="presParOf" srcId="{CF19E0AA-9541-43A0-A2D4-2E9F153A83F0}" destId="{BE71D8F8-E155-4ED4-9E9C-8CA8FE565CEB}" srcOrd="0" destOrd="0" presId="urn:microsoft.com/office/officeart/2005/8/layout/hChevron3"/>
    <dgm:cxn modelId="{AA06AA5C-0FFE-4C88-830F-311A130D9D81}" type="presParOf" srcId="{CF19E0AA-9541-43A0-A2D4-2E9F153A83F0}" destId="{DF681D2F-1319-4390-82AB-2EE000550134}" srcOrd="1" destOrd="0" presId="urn:microsoft.com/office/officeart/2005/8/layout/hChevron3"/>
    <dgm:cxn modelId="{6AFB4191-C54D-4152-8245-42471EBFD457}" type="presParOf" srcId="{CF19E0AA-9541-43A0-A2D4-2E9F153A83F0}" destId="{CED0CD8C-E01A-492C-BF64-E186DD944741}" srcOrd="2" destOrd="0" presId="urn:microsoft.com/office/officeart/2005/8/layout/hChevron3"/>
    <dgm:cxn modelId="{C47DD92B-3C9B-4133-957F-9B645A53BB12}" type="presParOf" srcId="{CF19E0AA-9541-43A0-A2D4-2E9F153A83F0}" destId="{C24497ED-9223-4D97-B52F-E03C84EFDE53}" srcOrd="3" destOrd="0" presId="urn:microsoft.com/office/officeart/2005/8/layout/hChevron3"/>
    <dgm:cxn modelId="{F96C4124-339A-4EAE-8846-B19D24B021EE}" type="presParOf" srcId="{CF19E0AA-9541-43A0-A2D4-2E9F153A83F0}" destId="{EFFEE7ED-EAE9-42E5-BF4B-2C1135408724}" srcOrd="4" destOrd="0" presId="urn:microsoft.com/office/officeart/2005/8/layout/hChevron3"/>
    <dgm:cxn modelId="{51344C3E-33B4-4700-92E9-BC280ECD009E}" type="presParOf" srcId="{CF19E0AA-9541-43A0-A2D4-2E9F153A83F0}" destId="{8690061B-90AD-49C1-AD0B-0D13BD8D5622}" srcOrd="5" destOrd="0" presId="urn:microsoft.com/office/officeart/2005/8/layout/hChevron3"/>
    <dgm:cxn modelId="{1BEA787B-669D-4B54-80AA-9203A369DF09}" type="presParOf" srcId="{CF19E0AA-9541-43A0-A2D4-2E9F153A83F0}" destId="{44B4C1EA-FABA-4197-8C96-BB11346600F5}" srcOrd="6" destOrd="0" presId="urn:microsoft.com/office/officeart/2005/8/layout/hChevron3"/>
    <dgm:cxn modelId="{558528FE-C3A5-403C-9C1B-3A01BE7D216D}" type="presParOf" srcId="{CF19E0AA-9541-43A0-A2D4-2E9F153A83F0}" destId="{A99FA857-EFA6-4946-8995-D9C2A48CE0FB}" srcOrd="7" destOrd="0" presId="urn:microsoft.com/office/officeart/2005/8/layout/hChevron3"/>
    <dgm:cxn modelId="{E85A59E5-8C6E-4425-8E6F-B89303939CEB}" type="presParOf" srcId="{CF19E0AA-9541-43A0-A2D4-2E9F153A83F0}" destId="{FC7A0227-6CF2-4F01-B729-504E027BB05D}"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54303-D6F8-41F7-BB87-FE7B627EF239}">
      <dsp:nvSpPr>
        <dsp:cNvPr id="0" name=""/>
        <dsp:cNvSpPr/>
      </dsp:nvSpPr>
      <dsp:spPr>
        <a:xfrm>
          <a:off x="669" y="156835"/>
          <a:ext cx="1097012" cy="438804"/>
        </a:xfrm>
        <a:prstGeom prst="homePlat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n-ZA" sz="1000" kern="1200"/>
            <a:t>Emulation Command</a:t>
          </a:r>
        </a:p>
      </dsp:txBody>
      <dsp:txXfrm>
        <a:off x="669" y="156835"/>
        <a:ext cx="987311" cy="438804"/>
      </dsp:txXfrm>
    </dsp:sp>
    <dsp:sp modelId="{BE5B5DFB-48E4-49A8-B02E-79F4FC4CC07E}">
      <dsp:nvSpPr>
        <dsp:cNvPr id="0" name=""/>
        <dsp:cNvSpPr/>
      </dsp:nvSpPr>
      <dsp:spPr>
        <a:xfrm>
          <a:off x="878279" y="156835"/>
          <a:ext cx="1097012" cy="438804"/>
        </a:xfrm>
        <a:prstGeom prst="chevron">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ZA" sz="1000" kern="1200"/>
            <a:t>Packet Parser</a:t>
          </a:r>
        </a:p>
      </dsp:txBody>
      <dsp:txXfrm>
        <a:off x="1097681" y="156835"/>
        <a:ext cx="658208" cy="438804"/>
      </dsp:txXfrm>
    </dsp:sp>
    <dsp:sp modelId="{98B72FC4-82C6-4033-8392-2DFA55D8272D}">
      <dsp:nvSpPr>
        <dsp:cNvPr id="0" name=""/>
        <dsp:cNvSpPr/>
      </dsp:nvSpPr>
      <dsp:spPr>
        <a:xfrm>
          <a:off x="1755889" y="156835"/>
          <a:ext cx="1097012" cy="438804"/>
        </a:xfrm>
        <a:prstGeom prst="chevron">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ZA" sz="1000" kern="1200"/>
            <a:t>Command Processor</a:t>
          </a:r>
        </a:p>
      </dsp:txBody>
      <dsp:txXfrm>
        <a:off x="1975291" y="156835"/>
        <a:ext cx="658208" cy="438804"/>
      </dsp:txXfrm>
    </dsp:sp>
    <dsp:sp modelId="{340C953E-CEB5-43C2-89AC-7B0DFD51EB73}">
      <dsp:nvSpPr>
        <dsp:cNvPr id="0" name=""/>
        <dsp:cNvSpPr/>
      </dsp:nvSpPr>
      <dsp:spPr>
        <a:xfrm>
          <a:off x="2633498" y="156835"/>
          <a:ext cx="1097012" cy="438804"/>
        </a:xfrm>
        <a:prstGeom prst="chevron">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ZA" sz="1000" kern="1200"/>
            <a:t>USB HID Library</a:t>
          </a:r>
        </a:p>
      </dsp:txBody>
      <dsp:txXfrm>
        <a:off x="2852900" y="156835"/>
        <a:ext cx="658208" cy="438804"/>
      </dsp:txXfrm>
    </dsp:sp>
    <dsp:sp modelId="{8C6F4160-B34B-4A34-B5B5-5618B1500836}">
      <dsp:nvSpPr>
        <dsp:cNvPr id="0" name=""/>
        <dsp:cNvSpPr/>
      </dsp:nvSpPr>
      <dsp:spPr>
        <a:xfrm>
          <a:off x="3511108" y="156835"/>
          <a:ext cx="1097012" cy="438804"/>
        </a:xfrm>
        <a:prstGeom prst="chevron">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ZA" sz="1000" kern="1200"/>
            <a:t>USB Connection</a:t>
          </a:r>
        </a:p>
      </dsp:txBody>
      <dsp:txXfrm>
        <a:off x="3730510" y="156835"/>
        <a:ext cx="658208" cy="438804"/>
      </dsp:txXfrm>
    </dsp:sp>
    <dsp:sp modelId="{07FE80EC-EE65-4694-A8ED-1208242A4A32}">
      <dsp:nvSpPr>
        <dsp:cNvPr id="0" name=""/>
        <dsp:cNvSpPr/>
      </dsp:nvSpPr>
      <dsp:spPr>
        <a:xfrm>
          <a:off x="4388718" y="156835"/>
          <a:ext cx="1097012" cy="438804"/>
        </a:xfrm>
        <a:prstGeom prst="chevron">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ZA" sz="1000" kern="1200"/>
            <a:t>Host Computer</a:t>
          </a:r>
        </a:p>
      </dsp:txBody>
      <dsp:txXfrm>
        <a:off x="4608120" y="156835"/>
        <a:ext cx="658208" cy="438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71D8F8-E155-4ED4-9E9C-8CA8FE565CEB}">
      <dsp:nvSpPr>
        <dsp:cNvPr id="0" name=""/>
        <dsp:cNvSpPr/>
      </dsp:nvSpPr>
      <dsp:spPr>
        <a:xfrm>
          <a:off x="669" y="95994"/>
          <a:ext cx="1305966" cy="522386"/>
        </a:xfrm>
        <a:prstGeom prst="homePlat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n-ZA" sz="1300" kern="1200"/>
            <a:t>Requesting Application</a:t>
          </a:r>
        </a:p>
      </dsp:txBody>
      <dsp:txXfrm>
        <a:off x="669" y="95994"/>
        <a:ext cx="1175370" cy="522386"/>
      </dsp:txXfrm>
    </dsp:sp>
    <dsp:sp modelId="{CED0CD8C-E01A-492C-BF64-E186DD944741}">
      <dsp:nvSpPr>
        <dsp:cNvPr id="0" name=""/>
        <dsp:cNvSpPr/>
      </dsp:nvSpPr>
      <dsp:spPr>
        <a:xfrm>
          <a:off x="1045443" y="95994"/>
          <a:ext cx="1305966" cy="522386"/>
        </a:xfrm>
        <a:prstGeom prst="chevron">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n-ZA" sz="1300" kern="1200"/>
            <a:t>Isotope Library</a:t>
          </a:r>
        </a:p>
      </dsp:txBody>
      <dsp:txXfrm>
        <a:off x="1306636" y="95994"/>
        <a:ext cx="783580" cy="522386"/>
      </dsp:txXfrm>
    </dsp:sp>
    <dsp:sp modelId="{EFFEE7ED-EAE9-42E5-BF4B-2C1135408724}">
      <dsp:nvSpPr>
        <dsp:cNvPr id="0" name=""/>
        <dsp:cNvSpPr/>
      </dsp:nvSpPr>
      <dsp:spPr>
        <a:xfrm>
          <a:off x="2090216" y="95994"/>
          <a:ext cx="1305966" cy="522386"/>
        </a:xfrm>
        <a:prstGeom prst="chevron">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n-ZA" sz="1300" kern="1200"/>
            <a:t>Packet Generator</a:t>
          </a:r>
        </a:p>
      </dsp:txBody>
      <dsp:txXfrm>
        <a:off x="2351409" y="95994"/>
        <a:ext cx="783580" cy="522386"/>
      </dsp:txXfrm>
    </dsp:sp>
    <dsp:sp modelId="{44B4C1EA-FABA-4197-8C96-BB11346600F5}">
      <dsp:nvSpPr>
        <dsp:cNvPr id="0" name=""/>
        <dsp:cNvSpPr/>
      </dsp:nvSpPr>
      <dsp:spPr>
        <a:xfrm>
          <a:off x="3134990" y="95994"/>
          <a:ext cx="1305966" cy="522386"/>
        </a:xfrm>
        <a:prstGeom prst="chevron">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n-ZA" sz="1300" kern="1200"/>
            <a:t>Emulation Command</a:t>
          </a:r>
        </a:p>
      </dsp:txBody>
      <dsp:txXfrm>
        <a:off x="3396183" y="95994"/>
        <a:ext cx="783580" cy="522386"/>
      </dsp:txXfrm>
    </dsp:sp>
    <dsp:sp modelId="{FC7A0227-6CF2-4F01-B729-504E027BB05D}">
      <dsp:nvSpPr>
        <dsp:cNvPr id="0" name=""/>
        <dsp:cNvSpPr/>
      </dsp:nvSpPr>
      <dsp:spPr>
        <a:xfrm>
          <a:off x="4179763" y="95994"/>
          <a:ext cx="1305966" cy="522386"/>
        </a:xfrm>
        <a:prstGeom prst="chevron">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n-ZA" sz="1300" kern="1200"/>
            <a:t>Slave Device</a:t>
          </a:r>
        </a:p>
      </dsp:txBody>
      <dsp:txXfrm>
        <a:off x="4440956" y="9599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13</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14</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17</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18</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20</b:RefOrder>
  </b:Source>
  <b:Source>
    <b:Tag>RS232</b:Tag>
    <b:SourceType>InternetSite</b:SourceType>
    <b:Guid>{7A3742BA-D10B-4688-B45C-8EEA98FDD22E}</b:Guid>
    <b:Author>
      <b:Author>
        <b:NameList>
          <b:Person>
            <b:Last>Goodwine</b:Last>
            <b:First>Bill</b:First>
          </b:Person>
        </b:NameList>
      </b:Author>
    </b:Author>
    <b:Title>RS-232 Serial Protocol</b:Title>
    <b:Year>2002</b:Year>
    <b:Month>September</b:Month>
    <b:Day>29</b:Day>
    <b:YearAccessed>2014</b:YearAccessed>
    <b:MonthAccessed>August</b:MonthAccessed>
    <b:DayAccessed>11</b:DayAccessed>
    <b:URL>http://controls.ame.nd.edu/microcontroller/main/node24.html</b:URL>
    <b:RefOrder>22</b:RefOrder>
  </b:Source>
  <b:Source>
    <b:Tag>Ada141</b:Tag>
    <b:SourceType>InternetSite</b:SourceType>
    <b:Guid>{499D5AAB-E5F4-461C-BED7-7D2A0179B06A}</b:Guid>
    <b:Author>
      <b:Author>
        <b:Corporate>Adafruit Industries</b:Corporate>
      </b:Author>
    </b:Author>
    <b:Title>TXB0104 Bi-Directional Level Shifter</b:Title>
    <b:ProductionCompany>Texas Instruments</b:ProductionCompany>
    <b:YearAccessed>2014</b:YearAccessed>
    <b:MonthAccessed>August</b:MonthAccessed>
    <b:DayAccessed>18</b:DayAccessed>
    <b:URL>https://www.adafruit.com/products/1875</b:URL>
    <b:RefOrder>19</b:RefOrder>
  </b:Source>
  <b:Source>
    <b:Tag>Atm141</b:Tag>
    <b:SourceType>DocumentFromInternetSite</b:SourceType>
    <b:Guid>{DD06EF7C-90BA-45C3-B205-85E43CB04030}</b:Guid>
    <b:Title>ATmega32u4 Datasheet</b:Title>
    <b:YearAccessed>2014</b:YearAccessed>
    <b:MonthAccessed>August</b:MonthAccessed>
    <b:DayAccessed>18</b:DayAccessed>
    <b:URL>http://magicshifter.net/static/datasheets/atmega32u4.pdf</b:URL>
    <b:Author>
      <b:Author>
        <b:Corporate>Atmel</b:Corporate>
      </b:Author>
    </b:Author>
    <b:RefOrder>15</b:RefOrder>
  </b:Source>
  <b:Source>
    <b:Tag>Mos14</b:Tag>
    <b:SourceType>InternetSite</b:SourceType>
    <b:Guid>{95084B4D-409F-401C-8E62-29040C9D4ED6}</b:Guid>
    <b:Title>Raspberry Pi GPIO Pin Electrical Specifications</b:Title>
    <b:YearAccessed>2014</b:YearAccessed>
    <b:MonthAccessed>August</b:MonthAccessed>
    <b:DayAccessed>18</b:DayAccessed>
    <b:URL>http://www.mosaic-industries.com/embedded-systems/microcontroller-projects/raspberry-pi/gpio-pin-electrical-specifications</b:URL>
    <b:Author>
      <b:Author>
        <b:Corporate>Mosaic Industries</b:Corporate>
      </b:Author>
    </b:Author>
    <b:ProductionCompany>Broadcom</b:ProductionCompany>
    <b:RefOrder>16</b:RefOrder>
  </b:Source>
  <b:Source>
    <b:Tag>Ada142</b:Tag>
    <b:SourceType>InternetSite</b:SourceType>
    <b:Guid>{00217067-D4A2-44E7-8B6F-794C3B947AB8}</b:Guid>
    <b:Author>
      <b:Author>
        <b:Corporate>Adafruit Industries</b:Corporate>
      </b:Author>
    </b:Author>
    <b:Title>Raspberry Pi Model B 512MB RAM</b:Title>
    <b:ProductionCompany>Raspberry Pi Foundation</b:ProductionCompany>
    <b:YearAccessed>2014</b:YearAccessed>
    <b:MonthAccessed>August</b:MonthAccessed>
    <b:DayAccessed>18</b:DayAccessed>
    <b:URL>https://www.adafruit.com/product/998</b:URL>
    <b:RefOrder>8</b:RefOrder>
  </b:Source>
  <b:Source>
    <b:Tag>Ada143</b:Tag>
    <b:SourceType>InternetSite</b:SourceType>
    <b:Guid>{1E56410B-A980-4D68-9BC9-C2C61E7C7512}</b:Guid>
    <b:Author>
      <b:Author>
        <b:Corporate>Adafruit Industries</b:Corporate>
      </b:Author>
    </b:Author>
    <b:Title>Teensy (ATmega32u4 USB dev board) 2.0</b:Title>
    <b:ProductionCompany>PJRC</b:ProductionCompany>
    <b:YearAccessed>2014</b:YearAccessed>
    <b:MonthAccessed>August</b:MonthAccessed>
    <b:DayAccessed>18</b:DayAccessed>
    <b:URL>https://www.adafruit.com/products/199</b:URL>
    <b:RefOrder>21</b:RefOrder>
  </b:Source>
  <b:Source>
    <b:Tag>ChTruPI</b:Tag>
    <b:SourceType>Report</b:SourceType>
    <b:Guid>{4FA02592-63A2-4875-AC8F-90DCDB1248D3}</b:Guid>
    <b:Title>Pi Your Command</b:Title>
    <b:Year>2013</b:Year>
    <b:Author>
      <b:Author>
        <b:NameList>
          <b:Person>
            <b:Last>Truter</b:Last>
            <b:First>Christian</b:First>
          </b:Person>
        </b:NameList>
      </b:Author>
    </b:Author>
    <b:Publisher>Stellenbosch University</b:Publisher>
    <b:City>Stellenbosch</b:City>
    <b:Department>Department of Electrical &amp; Electronic Engineering</b:Department>
    <b:Institution>Stellenbosch University</b:Institution>
    <b:ThesisType>Honours Thesis</b:ThesisType>
    <b:ShortTitle>Pi Your Command</b:ShortTitle>
    <b:RefOrder>7</b:RefOrder>
  </b:Source>
  <b:Source>
    <b:Tag>Ada144</b:Tag>
    <b:SourceType>InternetSite</b:SourceType>
    <b:Guid>{DD785CDD-06F7-402A-B842-EAC5BD726EB6}</b:Guid>
    <b:Title>BeagleBone Black Rev C</b:Title>
    <b:Author>
      <b:Author>
        <b:Corporate>Adafruit Industries</b:Corporate>
      </b:Author>
    </b:Author>
    <b:ProductionCompany>BeagleBone</b:ProductionCompany>
    <b:YearAccessed>2014</b:YearAccessed>
    <b:MonthAccessed>September</b:MonthAccessed>
    <b:DayAccessed>2</b:DayAccessed>
    <b:URL>http://www.adafruit.com/products/1876</b:URL>
    <b:RefOrder>9</b:RefOrder>
  </b:Source>
  <b:Source>
    <b:Tag>Ada145</b:Tag>
    <b:SourceType>InternetSite</b:SourceType>
    <b:Guid>{593D4770-B7EF-439D-A374-9CD1C5BEF3B7}</b:Guid>
    <b:Author>
      <b:Author>
        <b:Corporate>Adafruit Industries</b:Corporate>
      </b:Author>
    </b:Author>
    <b:Title>Intel Calileo Development Board</b:Title>
    <b:ProductionCompany>Intel Corporation</b:ProductionCompany>
    <b:YearAccessed>2014</b:YearAccessed>
    <b:MonthAccessed>September</b:MonthAccessed>
    <b:DayAccessed>2</b:DayAccessed>
    <b:URL>http://www.adafruit.com/products/1637</b:URL>
    <b:RefOrder>10</b:RefOrder>
  </b:Source>
  <b:Source>
    <b:Tag>Ban14</b:Tag>
    <b:SourceType>InternetSite</b:SourceType>
    <b:Guid>{F4491106-CCCE-433A-B44F-2839572975CC}</b:Guid>
    <b:Title>Banana Pi</b:Title>
    <b:Author>
      <b:Author>
        <b:Corporate>Banana Pi</b:Corporate>
      </b:Author>
    </b:Author>
    <b:ProductionCompany>Banana Pi</b:ProductionCompany>
    <b:YearAccessed>2014</b:YearAccessed>
    <b:MonthAccessed>10</b:MonthAccessed>
    <b:DayAccessed>06</b:DayAccessed>
    <b:URL>http://www.bananapi.org/p/product.html</b:URL>
    <b:RefOrder>11</b:RefOrder>
  </b:Source>
  <b:Source>
    <b:Tag>Sol14</b:Tag>
    <b:SourceType>InternetSite</b:SourceType>
    <b:Guid>{A5E4F77F-31A3-4B47-B7F5-E9CBB809B74F}</b:Guid>
    <b:Author>
      <b:Author>
        <b:Corporate>SolidRun</b:Corporate>
      </b:Author>
    </b:Author>
    <b:Title>HummingBoard</b:Title>
    <b:ProductionCompany>SolidRun</b:ProductionCompany>
    <b:YearAccessed>2014</b:YearAccessed>
    <b:MonthAccessed>10</b:MonthAccessed>
    <b:DayAccessed>06</b:DayAccessed>
    <b:URL>http://www.solid-run.com/products/hummingboard/</b:URL>
    <b:RefOrder>12</b:RefOrder>
  </b:Source>
</b:Sources>
</file>

<file path=customXml/itemProps1.xml><?xml version="1.0" encoding="utf-8"?>
<ds:datastoreItem xmlns:ds="http://schemas.openxmlformats.org/officeDocument/2006/customXml" ds:itemID="{9FA33E59-90A9-447E-8F68-E311D80D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32</Pages>
  <Words>7251</Words>
  <Characters>41332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10</cp:revision>
  <dcterms:created xsi:type="dcterms:W3CDTF">2014-09-02T10:05:00Z</dcterms:created>
  <dcterms:modified xsi:type="dcterms:W3CDTF">2014-10-06T20:25:00Z</dcterms:modified>
</cp:coreProperties>
</file>